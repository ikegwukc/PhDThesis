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DC9B6" w14:textId="77777777" w:rsidR="00F55D2A" w:rsidRDefault="00F55D2A" w:rsidP="00D444EE">
      <w:pPr>
        <w:pStyle w:val="Heading1"/>
      </w:pPr>
      <w:commentRangeStart w:id="0"/>
      <w:commentRangeEnd w:id="0"/>
      <w:r>
        <w:rPr>
          <w:rStyle w:val="CommentReference"/>
          <w:rFonts w:asciiTheme="minorHAnsi" w:eastAsiaTheme="minorEastAsia" w:hAnsiTheme="minorHAnsi" w:cstheme="minorBidi"/>
          <w:color w:val="auto"/>
        </w:rPr>
        <w:commentReference w:id="0"/>
      </w:r>
    </w:p>
    <w:p w14:paraId="6728874D" w14:textId="1A756419" w:rsidR="00D444EE" w:rsidRDefault="008574BF" w:rsidP="00D444EE">
      <w:pPr>
        <w:pStyle w:val="Heading1"/>
      </w:pPr>
      <w:r>
        <w:t>TABLE 1 A</w:t>
      </w:r>
      <w:r w:rsidR="00A5751F">
        <w:t>: Descriptive Stats of TE Estimates</w:t>
      </w:r>
    </w:p>
    <w:p w14:paraId="3A8975EF" w14:textId="77777777" w:rsidR="00D444EE" w:rsidRDefault="00D444EE" w:rsidP="008574BF"/>
    <w:p w14:paraId="060EA234" w14:textId="77777777" w:rsidR="008574BF" w:rsidRPr="008574BF" w:rsidRDefault="008574BF" w:rsidP="008574BF"/>
    <w:p w14:paraId="08205D16" w14:textId="5C9FB848" w:rsidR="008574BF" w:rsidRDefault="008574BF"/>
    <w:tbl>
      <w:tblPr>
        <w:tblStyle w:val="PlainTable3"/>
        <w:tblW w:w="0" w:type="auto"/>
        <w:tblLook w:val="04A0" w:firstRow="1" w:lastRow="0" w:firstColumn="1" w:lastColumn="0" w:noHBand="0" w:noVBand="1"/>
      </w:tblPr>
      <w:tblGrid>
        <w:gridCol w:w="900"/>
        <w:gridCol w:w="1053"/>
        <w:gridCol w:w="1242"/>
        <w:gridCol w:w="1242"/>
        <w:gridCol w:w="1242"/>
        <w:gridCol w:w="1242"/>
        <w:gridCol w:w="1353"/>
        <w:gridCol w:w="1353"/>
        <w:gridCol w:w="1353"/>
        <w:gridCol w:w="1133"/>
        <w:gridCol w:w="1237"/>
      </w:tblGrid>
      <w:tr w:rsidR="002B55EA" w:rsidRPr="002B55EA" w14:paraId="08B3ED29" w14:textId="77777777" w:rsidTr="002B55E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00" w:type="dxa"/>
            <w:noWrap/>
            <w:hideMark/>
          </w:tcPr>
          <w:p w14:paraId="7520A0F2" w14:textId="77777777" w:rsidR="002B55EA" w:rsidRPr="002B55EA" w:rsidRDefault="002B55EA" w:rsidP="002B55EA">
            <w:pPr>
              <w:rPr>
                <w:rFonts w:ascii="Times New Roman" w:eastAsia="Times New Roman" w:hAnsi="Times New Roman" w:cs="Times New Roman"/>
                <w:sz w:val="22"/>
                <w:szCs w:val="22"/>
              </w:rPr>
            </w:pPr>
          </w:p>
        </w:tc>
        <w:tc>
          <w:tcPr>
            <w:tcW w:w="982" w:type="dxa"/>
            <w:noWrap/>
            <w:hideMark/>
          </w:tcPr>
          <w:p w14:paraId="7FCB60F7"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 second</w:t>
            </w:r>
          </w:p>
        </w:tc>
        <w:tc>
          <w:tcPr>
            <w:tcW w:w="0" w:type="auto"/>
            <w:noWrap/>
            <w:hideMark/>
          </w:tcPr>
          <w:p w14:paraId="3853EA14"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2 seconds</w:t>
            </w:r>
          </w:p>
        </w:tc>
        <w:tc>
          <w:tcPr>
            <w:tcW w:w="0" w:type="auto"/>
            <w:noWrap/>
            <w:hideMark/>
          </w:tcPr>
          <w:p w14:paraId="0647CEF8"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3 seconds</w:t>
            </w:r>
          </w:p>
        </w:tc>
        <w:tc>
          <w:tcPr>
            <w:tcW w:w="0" w:type="auto"/>
            <w:noWrap/>
            <w:hideMark/>
          </w:tcPr>
          <w:p w14:paraId="0BDBC16F"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5 seconds</w:t>
            </w:r>
          </w:p>
        </w:tc>
        <w:tc>
          <w:tcPr>
            <w:tcW w:w="0" w:type="auto"/>
            <w:noWrap/>
            <w:hideMark/>
          </w:tcPr>
          <w:p w14:paraId="089881CA"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6 seconds</w:t>
            </w:r>
          </w:p>
        </w:tc>
        <w:tc>
          <w:tcPr>
            <w:tcW w:w="0" w:type="auto"/>
            <w:noWrap/>
            <w:hideMark/>
          </w:tcPr>
          <w:p w14:paraId="5DB7DA47"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10 seconds</w:t>
            </w:r>
          </w:p>
        </w:tc>
        <w:tc>
          <w:tcPr>
            <w:tcW w:w="0" w:type="auto"/>
            <w:noWrap/>
            <w:hideMark/>
          </w:tcPr>
          <w:p w14:paraId="713DC2F6"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15 seconds</w:t>
            </w:r>
          </w:p>
        </w:tc>
        <w:tc>
          <w:tcPr>
            <w:tcW w:w="0" w:type="auto"/>
            <w:noWrap/>
            <w:hideMark/>
          </w:tcPr>
          <w:p w14:paraId="696D4A28"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30 seconds</w:t>
            </w:r>
          </w:p>
        </w:tc>
        <w:tc>
          <w:tcPr>
            <w:tcW w:w="0" w:type="auto"/>
            <w:noWrap/>
            <w:hideMark/>
          </w:tcPr>
          <w:p w14:paraId="20C2C4DD"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 minute</w:t>
            </w:r>
          </w:p>
        </w:tc>
        <w:tc>
          <w:tcPr>
            <w:tcW w:w="0" w:type="auto"/>
            <w:noWrap/>
            <w:hideMark/>
          </w:tcPr>
          <w:p w14:paraId="6B070E13" w14:textId="77777777" w:rsidR="002B55EA" w:rsidRPr="002B55EA" w:rsidRDefault="002B55EA" w:rsidP="002B55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2 minutes</w:t>
            </w:r>
          </w:p>
        </w:tc>
      </w:tr>
      <w:tr w:rsidR="002B55EA" w:rsidRPr="002B55EA" w14:paraId="6BB2E005" w14:textId="77777777" w:rsidTr="002B55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9DF3EA" w14:textId="77777777" w:rsidR="002B55EA" w:rsidRPr="002B55EA" w:rsidRDefault="002B55EA" w:rsidP="002B55EA">
            <w:pPr>
              <w:jc w:val="center"/>
              <w:rPr>
                <w:rFonts w:ascii="Calibri" w:eastAsia="Times New Roman" w:hAnsi="Calibri" w:cs="Calibri"/>
                <w:color w:val="000000"/>
                <w:sz w:val="22"/>
                <w:szCs w:val="22"/>
              </w:rPr>
            </w:pPr>
            <w:r w:rsidRPr="002B55EA">
              <w:rPr>
                <w:rFonts w:ascii="Calibri" w:eastAsia="Times New Roman" w:hAnsi="Calibri" w:cs="Calibri"/>
                <w:color w:val="000000"/>
                <w:sz w:val="22"/>
                <w:szCs w:val="22"/>
              </w:rPr>
              <w:t>mean</w:t>
            </w:r>
          </w:p>
        </w:tc>
        <w:tc>
          <w:tcPr>
            <w:tcW w:w="982" w:type="dxa"/>
            <w:noWrap/>
            <w:hideMark/>
          </w:tcPr>
          <w:p w14:paraId="3BA356C9"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0.083899</w:t>
            </w:r>
          </w:p>
        </w:tc>
        <w:tc>
          <w:tcPr>
            <w:tcW w:w="0" w:type="auto"/>
            <w:noWrap/>
            <w:hideMark/>
          </w:tcPr>
          <w:p w14:paraId="044543C0"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0.100982</w:t>
            </w:r>
          </w:p>
        </w:tc>
        <w:tc>
          <w:tcPr>
            <w:tcW w:w="0" w:type="auto"/>
            <w:noWrap/>
            <w:hideMark/>
          </w:tcPr>
          <w:p w14:paraId="7044D159"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0.108426</w:t>
            </w:r>
          </w:p>
        </w:tc>
        <w:tc>
          <w:tcPr>
            <w:tcW w:w="0" w:type="auto"/>
            <w:noWrap/>
            <w:hideMark/>
          </w:tcPr>
          <w:p w14:paraId="1B2030CE"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0.112152</w:t>
            </w:r>
          </w:p>
        </w:tc>
        <w:tc>
          <w:tcPr>
            <w:tcW w:w="0" w:type="auto"/>
            <w:noWrap/>
            <w:hideMark/>
          </w:tcPr>
          <w:p w14:paraId="3CFD10D9"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0.111875</w:t>
            </w:r>
          </w:p>
        </w:tc>
        <w:tc>
          <w:tcPr>
            <w:tcW w:w="0" w:type="auto"/>
            <w:noWrap/>
            <w:hideMark/>
          </w:tcPr>
          <w:p w14:paraId="537C2FA5"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0.105751</w:t>
            </w:r>
          </w:p>
        </w:tc>
        <w:tc>
          <w:tcPr>
            <w:tcW w:w="0" w:type="auto"/>
            <w:noWrap/>
            <w:hideMark/>
          </w:tcPr>
          <w:p w14:paraId="5E3CAC79"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0.094233</w:t>
            </w:r>
          </w:p>
        </w:tc>
        <w:tc>
          <w:tcPr>
            <w:tcW w:w="0" w:type="auto"/>
            <w:noWrap/>
            <w:hideMark/>
          </w:tcPr>
          <w:p w14:paraId="58B18E80"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0.068777</w:t>
            </w:r>
          </w:p>
        </w:tc>
        <w:tc>
          <w:tcPr>
            <w:tcW w:w="0" w:type="auto"/>
            <w:noWrap/>
            <w:hideMark/>
          </w:tcPr>
          <w:p w14:paraId="2EB49799"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0.046439</w:t>
            </w:r>
          </w:p>
        </w:tc>
        <w:tc>
          <w:tcPr>
            <w:tcW w:w="0" w:type="auto"/>
            <w:noWrap/>
            <w:hideMark/>
          </w:tcPr>
          <w:p w14:paraId="61288CEA"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0.032823</w:t>
            </w:r>
          </w:p>
        </w:tc>
      </w:tr>
      <w:tr w:rsidR="002B55EA" w:rsidRPr="002B55EA" w14:paraId="58B6A07E" w14:textId="77777777" w:rsidTr="002B55EA">
        <w:trPr>
          <w:trHeight w:val="32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849190D" w14:textId="77777777" w:rsidR="002B55EA" w:rsidRPr="002B55EA" w:rsidRDefault="002B55EA" w:rsidP="002B55EA">
            <w:pPr>
              <w:jc w:val="center"/>
              <w:rPr>
                <w:rFonts w:ascii="Calibri" w:eastAsia="Times New Roman" w:hAnsi="Calibri" w:cs="Calibri"/>
                <w:color w:val="000000"/>
                <w:sz w:val="22"/>
                <w:szCs w:val="22"/>
              </w:rPr>
            </w:pPr>
            <w:r w:rsidRPr="002B55EA">
              <w:rPr>
                <w:rFonts w:ascii="Calibri" w:eastAsia="Times New Roman" w:hAnsi="Calibri" w:cs="Calibri"/>
                <w:color w:val="000000"/>
                <w:sz w:val="22"/>
                <w:szCs w:val="22"/>
              </w:rPr>
              <w:t>std</w:t>
            </w:r>
          </w:p>
        </w:tc>
        <w:tc>
          <w:tcPr>
            <w:tcW w:w="982" w:type="dxa"/>
            <w:noWrap/>
            <w:hideMark/>
          </w:tcPr>
          <w:p w14:paraId="3752DDAB"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0.046414</w:t>
            </w:r>
          </w:p>
        </w:tc>
        <w:tc>
          <w:tcPr>
            <w:tcW w:w="0" w:type="auto"/>
            <w:noWrap/>
            <w:hideMark/>
          </w:tcPr>
          <w:p w14:paraId="010EA9B7"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0.056143</w:t>
            </w:r>
          </w:p>
        </w:tc>
        <w:tc>
          <w:tcPr>
            <w:tcW w:w="0" w:type="auto"/>
            <w:noWrap/>
            <w:hideMark/>
          </w:tcPr>
          <w:p w14:paraId="2A9174A0"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0.061806</w:t>
            </w:r>
          </w:p>
        </w:tc>
        <w:tc>
          <w:tcPr>
            <w:tcW w:w="0" w:type="auto"/>
            <w:noWrap/>
            <w:hideMark/>
          </w:tcPr>
          <w:p w14:paraId="2933D8DF"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0.070251</w:t>
            </w:r>
          </w:p>
        </w:tc>
        <w:tc>
          <w:tcPr>
            <w:tcW w:w="0" w:type="auto"/>
            <w:noWrap/>
            <w:hideMark/>
          </w:tcPr>
          <w:p w14:paraId="4513B193"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0.074058</w:t>
            </w:r>
          </w:p>
        </w:tc>
        <w:tc>
          <w:tcPr>
            <w:tcW w:w="0" w:type="auto"/>
            <w:noWrap/>
            <w:hideMark/>
          </w:tcPr>
          <w:p w14:paraId="1F902C55"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0.086463</w:t>
            </w:r>
          </w:p>
        </w:tc>
        <w:tc>
          <w:tcPr>
            <w:tcW w:w="0" w:type="auto"/>
            <w:noWrap/>
            <w:hideMark/>
          </w:tcPr>
          <w:p w14:paraId="79018574"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0.09865</w:t>
            </w:r>
          </w:p>
        </w:tc>
        <w:tc>
          <w:tcPr>
            <w:tcW w:w="0" w:type="auto"/>
            <w:noWrap/>
            <w:hideMark/>
          </w:tcPr>
          <w:p w14:paraId="4A69A568"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0.125105</w:t>
            </w:r>
          </w:p>
        </w:tc>
        <w:tc>
          <w:tcPr>
            <w:tcW w:w="0" w:type="auto"/>
            <w:noWrap/>
            <w:hideMark/>
          </w:tcPr>
          <w:p w14:paraId="51FB60C5"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0.160852</w:t>
            </w:r>
          </w:p>
        </w:tc>
        <w:tc>
          <w:tcPr>
            <w:tcW w:w="0" w:type="auto"/>
            <w:noWrap/>
            <w:hideMark/>
          </w:tcPr>
          <w:p w14:paraId="33BC452D"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0.205967</w:t>
            </w:r>
          </w:p>
        </w:tc>
      </w:tr>
      <w:tr w:rsidR="002B55EA" w:rsidRPr="002B55EA" w14:paraId="1B960DD8" w14:textId="77777777" w:rsidTr="002B55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37F71C" w14:textId="77777777" w:rsidR="002B55EA" w:rsidRPr="002B55EA" w:rsidRDefault="002B55EA" w:rsidP="002B55EA">
            <w:pPr>
              <w:jc w:val="center"/>
              <w:rPr>
                <w:rFonts w:ascii="Calibri" w:eastAsia="Times New Roman" w:hAnsi="Calibri" w:cs="Calibri"/>
                <w:color w:val="000000"/>
                <w:sz w:val="22"/>
                <w:szCs w:val="22"/>
              </w:rPr>
            </w:pPr>
            <w:r w:rsidRPr="002B55EA">
              <w:rPr>
                <w:rFonts w:ascii="Calibri" w:eastAsia="Times New Roman" w:hAnsi="Calibri" w:cs="Calibri"/>
                <w:color w:val="000000"/>
                <w:sz w:val="22"/>
                <w:szCs w:val="22"/>
              </w:rPr>
              <w:t>min</w:t>
            </w:r>
          </w:p>
        </w:tc>
        <w:tc>
          <w:tcPr>
            <w:tcW w:w="982" w:type="dxa"/>
            <w:noWrap/>
            <w:hideMark/>
          </w:tcPr>
          <w:p w14:paraId="0B0FD83F"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-1.001113</w:t>
            </w:r>
          </w:p>
        </w:tc>
        <w:tc>
          <w:tcPr>
            <w:tcW w:w="0" w:type="auto"/>
            <w:noWrap/>
            <w:hideMark/>
          </w:tcPr>
          <w:p w14:paraId="79E7B217"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-1.087836</w:t>
            </w:r>
          </w:p>
        </w:tc>
        <w:tc>
          <w:tcPr>
            <w:tcW w:w="0" w:type="auto"/>
            <w:noWrap/>
            <w:hideMark/>
          </w:tcPr>
          <w:p w14:paraId="48A807F4"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-1.135966</w:t>
            </w:r>
          </w:p>
        </w:tc>
        <w:tc>
          <w:tcPr>
            <w:tcW w:w="0" w:type="auto"/>
            <w:noWrap/>
            <w:hideMark/>
          </w:tcPr>
          <w:p w14:paraId="7145EF2F"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-1.085278</w:t>
            </w:r>
          </w:p>
        </w:tc>
        <w:tc>
          <w:tcPr>
            <w:tcW w:w="0" w:type="auto"/>
            <w:noWrap/>
            <w:hideMark/>
          </w:tcPr>
          <w:p w14:paraId="22F5CC39"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-1.056745</w:t>
            </w:r>
          </w:p>
        </w:tc>
        <w:tc>
          <w:tcPr>
            <w:tcW w:w="0" w:type="auto"/>
            <w:noWrap/>
            <w:hideMark/>
          </w:tcPr>
          <w:p w14:paraId="4AA85AC8"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-1.226272</w:t>
            </w:r>
          </w:p>
        </w:tc>
        <w:tc>
          <w:tcPr>
            <w:tcW w:w="0" w:type="auto"/>
            <w:noWrap/>
            <w:hideMark/>
          </w:tcPr>
          <w:p w14:paraId="37AF8DB6"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-1.214433</w:t>
            </w:r>
          </w:p>
        </w:tc>
        <w:tc>
          <w:tcPr>
            <w:tcW w:w="0" w:type="auto"/>
            <w:noWrap/>
            <w:hideMark/>
          </w:tcPr>
          <w:p w14:paraId="64DC5DE6"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-1.597882</w:t>
            </w:r>
          </w:p>
        </w:tc>
        <w:tc>
          <w:tcPr>
            <w:tcW w:w="0" w:type="auto"/>
            <w:noWrap/>
            <w:hideMark/>
          </w:tcPr>
          <w:p w14:paraId="750B3823"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-1.359837</w:t>
            </w:r>
          </w:p>
        </w:tc>
        <w:tc>
          <w:tcPr>
            <w:tcW w:w="0" w:type="auto"/>
            <w:noWrap/>
            <w:hideMark/>
          </w:tcPr>
          <w:p w14:paraId="4A759305"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-1.685964</w:t>
            </w:r>
          </w:p>
        </w:tc>
      </w:tr>
      <w:tr w:rsidR="002B55EA" w:rsidRPr="002B55EA" w14:paraId="6146EF04" w14:textId="77777777" w:rsidTr="002B55EA">
        <w:trPr>
          <w:trHeight w:val="32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9DE7F1" w14:textId="77777777" w:rsidR="002B55EA" w:rsidRPr="002B55EA" w:rsidRDefault="002B55EA" w:rsidP="002B55EA">
            <w:pPr>
              <w:jc w:val="center"/>
              <w:rPr>
                <w:rFonts w:ascii="Calibri" w:eastAsia="Times New Roman" w:hAnsi="Calibri" w:cs="Calibri"/>
                <w:color w:val="000000"/>
                <w:sz w:val="22"/>
                <w:szCs w:val="22"/>
              </w:rPr>
            </w:pPr>
            <w:r w:rsidRPr="002B55EA">
              <w:rPr>
                <w:rFonts w:ascii="Calibri" w:eastAsia="Times New Roman" w:hAnsi="Calibri" w:cs="Calibri"/>
                <w:color w:val="000000"/>
                <w:sz w:val="22"/>
                <w:szCs w:val="22"/>
              </w:rPr>
              <w:t>1%</w:t>
            </w:r>
          </w:p>
        </w:tc>
        <w:tc>
          <w:tcPr>
            <w:tcW w:w="982" w:type="dxa"/>
            <w:noWrap/>
            <w:hideMark/>
          </w:tcPr>
          <w:p w14:paraId="52D7E589"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-0.013553</w:t>
            </w:r>
          </w:p>
        </w:tc>
        <w:tc>
          <w:tcPr>
            <w:tcW w:w="0" w:type="auto"/>
            <w:noWrap/>
            <w:hideMark/>
          </w:tcPr>
          <w:p w14:paraId="3F8DA292"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-0.024824</w:t>
            </w:r>
          </w:p>
        </w:tc>
        <w:tc>
          <w:tcPr>
            <w:tcW w:w="0" w:type="auto"/>
            <w:noWrap/>
            <w:hideMark/>
          </w:tcPr>
          <w:p w14:paraId="37A280CC"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-0.033492</w:t>
            </w:r>
          </w:p>
        </w:tc>
        <w:tc>
          <w:tcPr>
            <w:tcW w:w="0" w:type="auto"/>
            <w:noWrap/>
            <w:hideMark/>
          </w:tcPr>
          <w:p w14:paraId="7033F011"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-0.051838</w:t>
            </w:r>
          </w:p>
        </w:tc>
        <w:tc>
          <w:tcPr>
            <w:tcW w:w="0" w:type="auto"/>
            <w:noWrap/>
            <w:hideMark/>
          </w:tcPr>
          <w:p w14:paraId="138DB3D7"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-0.061424</w:t>
            </w:r>
          </w:p>
        </w:tc>
        <w:tc>
          <w:tcPr>
            <w:tcW w:w="0" w:type="auto"/>
            <w:noWrap/>
            <w:hideMark/>
          </w:tcPr>
          <w:p w14:paraId="3E38F5BB"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-0.09873</w:t>
            </w:r>
          </w:p>
        </w:tc>
        <w:tc>
          <w:tcPr>
            <w:tcW w:w="0" w:type="auto"/>
            <w:noWrap/>
            <w:hideMark/>
          </w:tcPr>
          <w:p w14:paraId="2A37CA5F"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-0.140703</w:t>
            </w:r>
          </w:p>
        </w:tc>
        <w:tc>
          <w:tcPr>
            <w:tcW w:w="0" w:type="auto"/>
            <w:noWrap/>
            <w:hideMark/>
          </w:tcPr>
          <w:p w14:paraId="395B6445"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-0.232887</w:t>
            </w:r>
          </w:p>
        </w:tc>
        <w:tc>
          <w:tcPr>
            <w:tcW w:w="0" w:type="auto"/>
            <w:noWrap/>
            <w:hideMark/>
          </w:tcPr>
          <w:p w14:paraId="02228908"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-0.343977</w:t>
            </w:r>
          </w:p>
        </w:tc>
        <w:tc>
          <w:tcPr>
            <w:tcW w:w="0" w:type="auto"/>
            <w:noWrap/>
            <w:hideMark/>
          </w:tcPr>
          <w:p w14:paraId="01EFA2D8"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-0.472237</w:t>
            </w:r>
          </w:p>
        </w:tc>
      </w:tr>
      <w:tr w:rsidR="002B55EA" w:rsidRPr="002B55EA" w14:paraId="368BF1C3" w14:textId="77777777" w:rsidTr="002B55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4C6647" w14:textId="77777777" w:rsidR="002B55EA" w:rsidRPr="002B55EA" w:rsidRDefault="002B55EA" w:rsidP="002B55EA">
            <w:pPr>
              <w:jc w:val="center"/>
              <w:rPr>
                <w:rFonts w:ascii="Calibri" w:eastAsia="Times New Roman" w:hAnsi="Calibri" w:cs="Calibri"/>
                <w:color w:val="000000"/>
                <w:sz w:val="22"/>
                <w:szCs w:val="22"/>
              </w:rPr>
            </w:pPr>
            <w:r w:rsidRPr="002B55EA">
              <w:rPr>
                <w:rFonts w:ascii="Calibri" w:eastAsia="Times New Roman" w:hAnsi="Calibri" w:cs="Calibri"/>
                <w:color w:val="000000"/>
                <w:sz w:val="22"/>
                <w:szCs w:val="22"/>
              </w:rPr>
              <w:t>25%</w:t>
            </w:r>
          </w:p>
        </w:tc>
        <w:tc>
          <w:tcPr>
            <w:tcW w:w="982" w:type="dxa"/>
            <w:noWrap/>
            <w:hideMark/>
          </w:tcPr>
          <w:p w14:paraId="02FCB7B2"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0.053702</w:t>
            </w:r>
          </w:p>
        </w:tc>
        <w:tc>
          <w:tcPr>
            <w:tcW w:w="0" w:type="auto"/>
            <w:noWrap/>
            <w:hideMark/>
          </w:tcPr>
          <w:p w14:paraId="341FCB8E"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0.065038</w:t>
            </w:r>
          </w:p>
        </w:tc>
        <w:tc>
          <w:tcPr>
            <w:tcW w:w="0" w:type="auto"/>
            <w:noWrap/>
            <w:hideMark/>
          </w:tcPr>
          <w:p w14:paraId="42D0E0A7"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0.068962</w:t>
            </w:r>
          </w:p>
        </w:tc>
        <w:tc>
          <w:tcPr>
            <w:tcW w:w="0" w:type="auto"/>
            <w:noWrap/>
            <w:hideMark/>
          </w:tcPr>
          <w:p w14:paraId="62473DE2"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0.066996</w:t>
            </w:r>
          </w:p>
        </w:tc>
        <w:tc>
          <w:tcPr>
            <w:tcW w:w="0" w:type="auto"/>
            <w:noWrap/>
            <w:hideMark/>
          </w:tcPr>
          <w:p w14:paraId="621DF16C"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0.064036</w:t>
            </w:r>
          </w:p>
        </w:tc>
        <w:tc>
          <w:tcPr>
            <w:tcW w:w="0" w:type="auto"/>
            <w:noWrap/>
            <w:hideMark/>
          </w:tcPr>
          <w:p w14:paraId="31C3B2C6"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0.049498</w:t>
            </w:r>
          </w:p>
        </w:tc>
        <w:tc>
          <w:tcPr>
            <w:tcW w:w="0" w:type="auto"/>
            <w:noWrap/>
            <w:hideMark/>
          </w:tcPr>
          <w:p w14:paraId="3BAE170B"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0.029932</w:t>
            </w:r>
          </w:p>
        </w:tc>
        <w:tc>
          <w:tcPr>
            <w:tcW w:w="0" w:type="auto"/>
            <w:noWrap/>
            <w:hideMark/>
          </w:tcPr>
          <w:p w14:paraId="20B6D4EB"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-0.012565</w:t>
            </w:r>
          </w:p>
        </w:tc>
        <w:tc>
          <w:tcPr>
            <w:tcW w:w="0" w:type="auto"/>
            <w:noWrap/>
            <w:hideMark/>
          </w:tcPr>
          <w:p w14:paraId="2112FFA2"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-0.057649</w:t>
            </w:r>
          </w:p>
        </w:tc>
        <w:tc>
          <w:tcPr>
            <w:tcW w:w="0" w:type="auto"/>
            <w:noWrap/>
            <w:hideMark/>
          </w:tcPr>
          <w:p w14:paraId="70E5AF88"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-0.098456</w:t>
            </w:r>
          </w:p>
        </w:tc>
      </w:tr>
      <w:tr w:rsidR="002B55EA" w:rsidRPr="002B55EA" w14:paraId="7782D590" w14:textId="77777777" w:rsidTr="002B55EA">
        <w:trPr>
          <w:trHeight w:val="32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C69B56" w14:textId="77777777" w:rsidR="002B55EA" w:rsidRPr="002B55EA" w:rsidRDefault="002B55EA" w:rsidP="002B55EA">
            <w:pPr>
              <w:jc w:val="center"/>
              <w:rPr>
                <w:rFonts w:ascii="Calibri" w:eastAsia="Times New Roman" w:hAnsi="Calibri" w:cs="Calibri"/>
                <w:color w:val="000000"/>
                <w:sz w:val="22"/>
                <w:szCs w:val="22"/>
              </w:rPr>
            </w:pPr>
            <w:r w:rsidRPr="002B55EA">
              <w:rPr>
                <w:rFonts w:ascii="Calibri" w:eastAsia="Times New Roman" w:hAnsi="Calibri" w:cs="Calibri"/>
                <w:color w:val="000000"/>
                <w:sz w:val="22"/>
                <w:szCs w:val="22"/>
              </w:rPr>
              <w:t>50%</w:t>
            </w:r>
          </w:p>
        </w:tc>
        <w:tc>
          <w:tcPr>
            <w:tcW w:w="982" w:type="dxa"/>
            <w:noWrap/>
            <w:hideMark/>
          </w:tcPr>
          <w:p w14:paraId="2B41EF63"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0.081572</w:t>
            </w:r>
          </w:p>
        </w:tc>
        <w:tc>
          <w:tcPr>
            <w:tcW w:w="0" w:type="auto"/>
            <w:noWrap/>
            <w:hideMark/>
          </w:tcPr>
          <w:p w14:paraId="1B8964D6"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0.099856</w:t>
            </w:r>
          </w:p>
        </w:tc>
        <w:tc>
          <w:tcPr>
            <w:tcW w:w="0" w:type="auto"/>
            <w:noWrap/>
            <w:hideMark/>
          </w:tcPr>
          <w:p w14:paraId="00EE1E3E"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0.107933</w:t>
            </w:r>
          </w:p>
        </w:tc>
        <w:tc>
          <w:tcPr>
            <w:tcW w:w="0" w:type="auto"/>
            <w:noWrap/>
            <w:hideMark/>
          </w:tcPr>
          <w:p w14:paraId="4A0AE25A"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0.112097</w:t>
            </w:r>
          </w:p>
        </w:tc>
        <w:tc>
          <w:tcPr>
            <w:tcW w:w="0" w:type="auto"/>
            <w:noWrap/>
            <w:hideMark/>
          </w:tcPr>
          <w:p w14:paraId="1E9A6885"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0.11181</w:t>
            </w:r>
          </w:p>
        </w:tc>
        <w:tc>
          <w:tcPr>
            <w:tcW w:w="0" w:type="auto"/>
            <w:noWrap/>
            <w:hideMark/>
          </w:tcPr>
          <w:p w14:paraId="24A882BF"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0.105945</w:t>
            </w:r>
          </w:p>
        </w:tc>
        <w:tc>
          <w:tcPr>
            <w:tcW w:w="0" w:type="auto"/>
            <w:noWrap/>
            <w:hideMark/>
          </w:tcPr>
          <w:p w14:paraId="6FAC975A"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0.094494</w:t>
            </w:r>
          </w:p>
        </w:tc>
        <w:tc>
          <w:tcPr>
            <w:tcW w:w="0" w:type="auto"/>
            <w:noWrap/>
            <w:hideMark/>
          </w:tcPr>
          <w:p w14:paraId="4B3739DA"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0.069145</w:t>
            </w:r>
          </w:p>
        </w:tc>
        <w:tc>
          <w:tcPr>
            <w:tcW w:w="0" w:type="auto"/>
            <w:noWrap/>
            <w:hideMark/>
          </w:tcPr>
          <w:p w14:paraId="20B3383D"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0.04703</w:t>
            </w:r>
          </w:p>
        </w:tc>
        <w:tc>
          <w:tcPr>
            <w:tcW w:w="0" w:type="auto"/>
            <w:noWrap/>
            <w:hideMark/>
          </w:tcPr>
          <w:p w14:paraId="1681400C"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0.033761</w:t>
            </w:r>
          </w:p>
        </w:tc>
      </w:tr>
      <w:tr w:rsidR="002B55EA" w:rsidRPr="002B55EA" w14:paraId="5B4C473C" w14:textId="77777777" w:rsidTr="002B55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47E0E8" w14:textId="77777777" w:rsidR="002B55EA" w:rsidRPr="002B55EA" w:rsidRDefault="002B55EA" w:rsidP="002B55EA">
            <w:pPr>
              <w:jc w:val="center"/>
              <w:rPr>
                <w:rFonts w:ascii="Calibri" w:eastAsia="Times New Roman" w:hAnsi="Calibri" w:cs="Calibri"/>
                <w:color w:val="000000"/>
                <w:sz w:val="22"/>
                <w:szCs w:val="22"/>
              </w:rPr>
            </w:pPr>
            <w:r w:rsidRPr="002B55EA">
              <w:rPr>
                <w:rFonts w:ascii="Calibri" w:eastAsia="Times New Roman" w:hAnsi="Calibri" w:cs="Calibri"/>
                <w:color w:val="000000"/>
                <w:sz w:val="22"/>
                <w:szCs w:val="22"/>
              </w:rPr>
              <w:t>75%</w:t>
            </w:r>
          </w:p>
        </w:tc>
        <w:tc>
          <w:tcPr>
            <w:tcW w:w="982" w:type="dxa"/>
            <w:noWrap/>
            <w:hideMark/>
          </w:tcPr>
          <w:p w14:paraId="6D8C1E30"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0.112077</w:t>
            </w:r>
          </w:p>
        </w:tc>
        <w:tc>
          <w:tcPr>
            <w:tcW w:w="0" w:type="auto"/>
            <w:noWrap/>
            <w:hideMark/>
          </w:tcPr>
          <w:p w14:paraId="336F05A8"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0.13645</w:t>
            </w:r>
          </w:p>
        </w:tc>
        <w:tc>
          <w:tcPr>
            <w:tcW w:w="0" w:type="auto"/>
            <w:noWrap/>
            <w:hideMark/>
          </w:tcPr>
          <w:p w14:paraId="4538DF5D"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0.14804</w:t>
            </w:r>
          </w:p>
        </w:tc>
        <w:tc>
          <w:tcPr>
            <w:tcW w:w="0" w:type="auto"/>
            <w:noWrap/>
            <w:hideMark/>
          </w:tcPr>
          <w:p w14:paraId="31DDCAC1"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0.157861</w:t>
            </w:r>
          </w:p>
        </w:tc>
        <w:tc>
          <w:tcPr>
            <w:tcW w:w="0" w:type="auto"/>
            <w:noWrap/>
            <w:hideMark/>
          </w:tcPr>
          <w:p w14:paraId="24B80B08"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0.160266</w:t>
            </w:r>
          </w:p>
        </w:tc>
        <w:tc>
          <w:tcPr>
            <w:tcW w:w="0" w:type="auto"/>
            <w:noWrap/>
            <w:hideMark/>
          </w:tcPr>
          <w:p w14:paraId="438BFF3B"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0.162782</w:t>
            </w:r>
          </w:p>
        </w:tc>
        <w:tc>
          <w:tcPr>
            <w:tcW w:w="0" w:type="auto"/>
            <w:noWrap/>
            <w:hideMark/>
          </w:tcPr>
          <w:p w14:paraId="6CCB65A7"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0.15945</w:t>
            </w:r>
          </w:p>
        </w:tc>
        <w:tc>
          <w:tcPr>
            <w:tcW w:w="0" w:type="auto"/>
            <w:noWrap/>
            <w:hideMark/>
          </w:tcPr>
          <w:p w14:paraId="5207B519"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0.151585</w:t>
            </w:r>
          </w:p>
        </w:tc>
        <w:tc>
          <w:tcPr>
            <w:tcW w:w="0" w:type="auto"/>
            <w:noWrap/>
            <w:hideMark/>
          </w:tcPr>
          <w:p w14:paraId="0CBB5C9F"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0.152572</w:t>
            </w:r>
          </w:p>
        </w:tc>
        <w:tc>
          <w:tcPr>
            <w:tcW w:w="0" w:type="auto"/>
            <w:noWrap/>
            <w:hideMark/>
          </w:tcPr>
          <w:p w14:paraId="0ADCFFC1" w14:textId="77777777" w:rsidR="002B55EA" w:rsidRPr="002B55EA" w:rsidRDefault="002B55EA" w:rsidP="002B55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0.167058</w:t>
            </w:r>
          </w:p>
        </w:tc>
      </w:tr>
      <w:tr w:rsidR="002B55EA" w:rsidRPr="002B55EA" w14:paraId="6F64BC3E" w14:textId="77777777" w:rsidTr="002B55EA">
        <w:trPr>
          <w:trHeight w:val="32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855A483" w14:textId="77777777" w:rsidR="002B55EA" w:rsidRPr="002B55EA" w:rsidRDefault="002B55EA" w:rsidP="002B55EA">
            <w:pPr>
              <w:jc w:val="center"/>
              <w:rPr>
                <w:rFonts w:ascii="Calibri" w:eastAsia="Times New Roman" w:hAnsi="Calibri" w:cs="Calibri"/>
                <w:color w:val="000000"/>
                <w:sz w:val="22"/>
                <w:szCs w:val="22"/>
              </w:rPr>
            </w:pPr>
            <w:r w:rsidRPr="002B55EA">
              <w:rPr>
                <w:rFonts w:ascii="Calibri" w:eastAsia="Times New Roman" w:hAnsi="Calibri" w:cs="Calibri"/>
                <w:color w:val="000000"/>
                <w:sz w:val="22"/>
                <w:szCs w:val="22"/>
              </w:rPr>
              <w:t>99%</w:t>
            </w:r>
          </w:p>
        </w:tc>
        <w:tc>
          <w:tcPr>
            <w:tcW w:w="982" w:type="dxa"/>
            <w:noWrap/>
            <w:hideMark/>
          </w:tcPr>
          <w:p w14:paraId="2894F5A8"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0.201031</w:t>
            </w:r>
          </w:p>
        </w:tc>
        <w:tc>
          <w:tcPr>
            <w:tcW w:w="0" w:type="auto"/>
            <w:noWrap/>
            <w:hideMark/>
          </w:tcPr>
          <w:p w14:paraId="75A0ED1E"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0.234394</w:t>
            </w:r>
          </w:p>
        </w:tc>
        <w:tc>
          <w:tcPr>
            <w:tcW w:w="0" w:type="auto"/>
            <w:noWrap/>
            <w:hideMark/>
          </w:tcPr>
          <w:p w14:paraId="39B595DB"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0.252702</w:t>
            </w:r>
          </w:p>
        </w:tc>
        <w:tc>
          <w:tcPr>
            <w:tcW w:w="0" w:type="auto"/>
            <w:noWrap/>
            <w:hideMark/>
          </w:tcPr>
          <w:p w14:paraId="0642B313"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0.27482</w:t>
            </w:r>
          </w:p>
        </w:tc>
        <w:tc>
          <w:tcPr>
            <w:tcW w:w="0" w:type="auto"/>
            <w:noWrap/>
            <w:hideMark/>
          </w:tcPr>
          <w:p w14:paraId="47DCA270"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0.283416</w:t>
            </w:r>
          </w:p>
        </w:tc>
        <w:tc>
          <w:tcPr>
            <w:tcW w:w="0" w:type="auto"/>
            <w:noWrap/>
            <w:hideMark/>
          </w:tcPr>
          <w:p w14:paraId="765087EA"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0.305597</w:t>
            </w:r>
          </w:p>
        </w:tc>
        <w:tc>
          <w:tcPr>
            <w:tcW w:w="0" w:type="auto"/>
            <w:noWrap/>
            <w:hideMark/>
          </w:tcPr>
          <w:p w14:paraId="0A7B0510"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0.322633</w:t>
            </w:r>
          </w:p>
        </w:tc>
        <w:tc>
          <w:tcPr>
            <w:tcW w:w="0" w:type="auto"/>
            <w:noWrap/>
            <w:hideMark/>
          </w:tcPr>
          <w:p w14:paraId="2C7DDD67"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0.359284</w:t>
            </w:r>
          </w:p>
        </w:tc>
        <w:tc>
          <w:tcPr>
            <w:tcW w:w="0" w:type="auto"/>
            <w:noWrap/>
            <w:hideMark/>
          </w:tcPr>
          <w:p w14:paraId="73A380CC"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0.421736</w:t>
            </w:r>
          </w:p>
        </w:tc>
        <w:tc>
          <w:tcPr>
            <w:tcW w:w="0" w:type="auto"/>
            <w:noWrap/>
            <w:hideMark/>
          </w:tcPr>
          <w:p w14:paraId="6290FDC8" w14:textId="77777777" w:rsidR="002B55EA" w:rsidRPr="002B55EA" w:rsidRDefault="002B55EA" w:rsidP="002B55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55EA">
              <w:rPr>
                <w:rFonts w:ascii="Calibri" w:eastAsia="Times New Roman" w:hAnsi="Calibri" w:cs="Calibri"/>
                <w:color w:val="000000"/>
                <w:sz w:val="22"/>
                <w:szCs w:val="22"/>
              </w:rPr>
              <w:t>0.517113</w:t>
            </w:r>
          </w:p>
        </w:tc>
      </w:tr>
    </w:tbl>
    <w:p w14:paraId="766D9132" w14:textId="71C565C5" w:rsidR="008574BF" w:rsidRDefault="008574BF"/>
    <w:p w14:paraId="5C248A03" w14:textId="577EE2BA" w:rsidR="003458F2" w:rsidRDefault="00E924D2">
      <w:r>
        <w:t>Table 1A</w:t>
      </w:r>
      <w:r w:rsidR="00D444EE">
        <w:t xml:space="preserve"> shows the descriptive statistics of</w:t>
      </w:r>
      <w:r w:rsidR="00547F5A">
        <w:t xml:space="preserve"> </w:t>
      </w:r>
      <w:commentRangeStart w:id="1"/>
      <w:del w:id="2" w:author="Ikegwu, Kelechi M" w:date="2020-12-30T15:33:00Z">
        <w:r w:rsidR="00D444EE" w:rsidDel="00A05F25">
          <w:delText>Transfer Entropy</w:delText>
        </w:r>
        <w:r w:rsidR="005F0664" w:rsidDel="00A05F25">
          <w:delText xml:space="preserve"> (TE)</w:delText>
        </w:r>
      </w:del>
      <w:ins w:id="3" w:author="Ikegwu, Kelechi M" w:date="2020-12-30T15:33:00Z">
        <w:r w:rsidR="00A05F25">
          <w:t>information transfer</w:t>
        </w:r>
      </w:ins>
      <w:r w:rsidR="00D444EE">
        <w:t xml:space="preserve"> </w:t>
      </w:r>
      <w:commentRangeEnd w:id="1"/>
      <w:r w:rsidR="00D444EE">
        <w:rPr>
          <w:rStyle w:val="CommentReference"/>
        </w:rPr>
        <w:commentReference w:id="1"/>
      </w:r>
      <w:ins w:id="4" w:author="Ikegwu, Kelechi M" w:date="2020-12-28T13:03:00Z">
        <w:r w:rsidR="00D444EE">
          <w:t xml:space="preserve"> </w:t>
        </w:r>
      </w:ins>
      <w:r w:rsidR="00547F5A">
        <w:t xml:space="preserve"> during the first quarter of 2018</w:t>
      </w:r>
      <w:r w:rsidR="00E62B62">
        <w:t>. The statistics were computed</w:t>
      </w:r>
      <w:r w:rsidR="00547F5A">
        <w:t xml:space="preserve"> using two hour and </w:t>
      </w:r>
      <w:proofErr w:type="gramStart"/>
      <w:r w:rsidR="00547F5A">
        <w:t>ten minute</w:t>
      </w:r>
      <w:proofErr w:type="gramEnd"/>
      <w:r w:rsidR="00547F5A">
        <w:t xml:space="preserve"> windows</w:t>
      </w:r>
      <w:r w:rsidR="00E62B62">
        <w:t xml:space="preserve"> for every pair of firms</w:t>
      </w:r>
      <w:r w:rsidR="004E1471">
        <w:t xml:space="preserve"> in the S&amp;P 500</w:t>
      </w:r>
      <w:r w:rsidR="00E62B62">
        <w:t xml:space="preserve"> </w:t>
      </w:r>
      <w:r w:rsidR="004E1471">
        <w:t>during</w:t>
      </w:r>
      <w:r w:rsidR="00E62B62">
        <w:t xml:space="preserve"> </w:t>
      </w:r>
      <w:r w:rsidR="005F0664">
        <w:t>the first quarter of 2018</w:t>
      </w:r>
      <w:r w:rsidR="00547F5A">
        <w:t>.</w:t>
      </w:r>
      <w:r w:rsidR="005F0664">
        <w:t xml:space="preserve"> The means are relatively high at the lower sampling rates </w:t>
      </w:r>
      <w:proofErr w:type="gramStart"/>
      <w:r w:rsidR="005F0664">
        <w:t>( &lt;</w:t>
      </w:r>
      <w:proofErr w:type="gramEnd"/>
      <w:r w:rsidR="005F0664">
        <w:t xml:space="preserve"> </w:t>
      </w:r>
      <w:r w:rsidR="00A05F25">
        <w:t>30</w:t>
      </w:r>
      <w:r w:rsidR="005F0664">
        <w:t xml:space="preserve"> seconds) whereas the mean value decreases at higher sampling rates. This evidence shows that</w:t>
      </w:r>
      <w:r w:rsidR="0074698E">
        <w:t xml:space="preserve"> on average</w:t>
      </w:r>
      <w:r w:rsidR="005F0664">
        <w:t xml:space="preserve"> </w:t>
      </w:r>
      <w:r w:rsidR="00F76DFF">
        <w:t>less</w:t>
      </w:r>
      <w:r w:rsidR="0074698E">
        <w:t xml:space="preserve"> information transfer is captured </w:t>
      </w:r>
      <w:r w:rsidR="00A05F25">
        <w:t xml:space="preserve">at slower </w:t>
      </w:r>
      <w:r w:rsidR="0074698E">
        <w:t>sampling rates.</w:t>
      </w:r>
      <w:r w:rsidR="005F0664">
        <w:t xml:space="preserve"> The standard deviation values increase as the sampling rate </w:t>
      </w:r>
      <w:r w:rsidR="00A05F25">
        <w:t>becomes slower</w:t>
      </w:r>
      <w:r w:rsidR="005F0664">
        <w:t xml:space="preserve">. </w:t>
      </w:r>
      <w:r w:rsidR="00BC07CB">
        <w:t xml:space="preserve">A possible explanation for this is the </w:t>
      </w:r>
      <w:r w:rsidR="003458F2">
        <w:t>frequency</w:t>
      </w:r>
      <w:r w:rsidR="00BC07CB">
        <w:t xml:space="preserve"> of </w:t>
      </w:r>
      <w:r w:rsidR="003458F2">
        <w:t>observations</w:t>
      </w:r>
      <w:r w:rsidR="006618DC">
        <w:t xml:space="preserve"> used to compute transfer entropy</w:t>
      </w:r>
      <w:r w:rsidR="003458F2">
        <w:t xml:space="preserve"> decrease yielding a more </w:t>
      </w:r>
      <w:del w:id="5" w:author="Ikegwu, Kelechi M" w:date="2020-12-30T15:36:00Z">
        <w:r w:rsidR="003458F2" w:rsidDel="008A11D6">
          <w:delText xml:space="preserve">volatile </w:delText>
        </w:r>
      </w:del>
      <w:ins w:id="6" w:author="Ikegwu, Kelechi M" w:date="2020-12-30T15:36:00Z">
        <w:r w:rsidR="008A11D6">
          <w:t>noisy</w:t>
        </w:r>
        <w:r w:rsidR="008A11D6">
          <w:t xml:space="preserve"> </w:t>
        </w:r>
      </w:ins>
      <w:r w:rsidR="003458F2">
        <w:t>information transfer estimate.</w:t>
      </w:r>
      <w:r w:rsidR="00634457">
        <w:t xml:space="preserve"> Consequently the 75</w:t>
      </w:r>
      <w:r w:rsidR="00634457" w:rsidRPr="00634457">
        <w:rPr>
          <w:vertAlign w:val="superscript"/>
        </w:rPr>
        <w:t>th</w:t>
      </w:r>
      <w:r w:rsidR="00634457">
        <w:t xml:space="preserve"> percentile and 99</w:t>
      </w:r>
      <w:r w:rsidR="00634457" w:rsidRPr="00634457">
        <w:rPr>
          <w:vertAlign w:val="superscript"/>
        </w:rPr>
        <w:t>th</w:t>
      </w:r>
      <w:r w:rsidR="00634457">
        <w:t xml:space="preserve"> percentile values grow and the minimum 1</w:t>
      </w:r>
      <w:r w:rsidR="00634457" w:rsidRPr="00634457">
        <w:rPr>
          <w:vertAlign w:val="superscript"/>
        </w:rPr>
        <w:t>st</w:t>
      </w:r>
      <w:r w:rsidR="00634457">
        <w:t>, 25</w:t>
      </w:r>
      <w:r w:rsidR="00634457" w:rsidRPr="00634457">
        <w:rPr>
          <w:vertAlign w:val="superscript"/>
        </w:rPr>
        <w:t>th</w:t>
      </w:r>
      <w:r w:rsidR="00634457">
        <w:t>, and 50</w:t>
      </w:r>
      <w:r w:rsidR="00634457" w:rsidRPr="00634457">
        <w:rPr>
          <w:vertAlign w:val="superscript"/>
        </w:rPr>
        <w:t>th</w:t>
      </w:r>
      <w:r w:rsidR="00634457">
        <w:t xml:space="preserve"> percentiles values decay as the sample rate </w:t>
      </w:r>
      <w:r w:rsidR="006618DC">
        <w:t>becomes slower</w:t>
      </w:r>
      <w:r w:rsidR="00634457">
        <w:t>.</w:t>
      </w:r>
    </w:p>
    <w:p w14:paraId="434DE845" w14:textId="77777777" w:rsidR="00826536" w:rsidRDefault="00826536" w:rsidP="00A316E9">
      <w:pPr>
        <w:pStyle w:val="Heading1"/>
      </w:pPr>
    </w:p>
    <w:p w14:paraId="5893C96D" w14:textId="77777777" w:rsidR="00826536" w:rsidRDefault="00826536" w:rsidP="00A316E9">
      <w:pPr>
        <w:pStyle w:val="Heading1"/>
      </w:pPr>
    </w:p>
    <w:p w14:paraId="696FCF3A" w14:textId="77777777" w:rsidR="00826536" w:rsidRDefault="00826536" w:rsidP="00A316E9">
      <w:pPr>
        <w:pStyle w:val="Heading1"/>
      </w:pPr>
    </w:p>
    <w:p w14:paraId="51D26049" w14:textId="5934071D" w:rsidR="00826536" w:rsidRDefault="00826536" w:rsidP="00A316E9">
      <w:pPr>
        <w:pStyle w:val="Heading1"/>
      </w:pPr>
    </w:p>
    <w:p w14:paraId="3C01B67B" w14:textId="77777777" w:rsidR="004E1471" w:rsidRPr="004E1471" w:rsidRDefault="004E1471" w:rsidP="004E1471"/>
    <w:p w14:paraId="20D968F6" w14:textId="552D9C4F" w:rsidR="002B55EA" w:rsidRDefault="002B55EA" w:rsidP="00A316E9">
      <w:pPr>
        <w:pStyle w:val="Heading1"/>
      </w:pPr>
      <w:r>
        <w:lastRenderedPageBreak/>
        <w:t>TABLE 1B</w:t>
      </w:r>
      <w:r w:rsidR="00A5751F">
        <w:t>: Means of TE Estimates</w:t>
      </w:r>
      <w:r w:rsidR="00D84FFF">
        <w:t xml:space="preserve"> by time period of the day</w:t>
      </w:r>
    </w:p>
    <w:p w14:paraId="746DD55B" w14:textId="349F0B28" w:rsidR="00A316E9" w:rsidRDefault="00A316E9" w:rsidP="00A316E9"/>
    <w:tbl>
      <w:tblPr>
        <w:tblStyle w:val="PlainTable3"/>
        <w:tblW w:w="5000" w:type="pct"/>
        <w:tblLook w:val="04A0" w:firstRow="1" w:lastRow="0" w:firstColumn="1" w:lastColumn="0" w:noHBand="0" w:noVBand="1"/>
      </w:tblPr>
      <w:tblGrid>
        <w:gridCol w:w="2137"/>
        <w:gridCol w:w="1265"/>
        <w:gridCol w:w="1218"/>
        <w:gridCol w:w="1218"/>
        <w:gridCol w:w="1218"/>
        <w:gridCol w:w="1218"/>
        <w:gridCol w:w="1230"/>
        <w:gridCol w:w="1230"/>
        <w:gridCol w:w="1230"/>
        <w:gridCol w:w="1218"/>
        <w:gridCol w:w="1218"/>
      </w:tblGrid>
      <w:tr w:rsidR="00A316E9" w:rsidRPr="00A316E9" w14:paraId="3F8738CF" w14:textId="77777777" w:rsidTr="00367643">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56" w:type="pct"/>
            <w:noWrap/>
            <w:hideMark/>
          </w:tcPr>
          <w:p w14:paraId="43929908" w14:textId="77777777" w:rsidR="00A316E9" w:rsidRPr="00367643" w:rsidRDefault="00A316E9" w:rsidP="00367643">
            <w:pPr>
              <w:jc w:val="center"/>
              <w:rPr>
                <w:rFonts w:ascii="Times New Roman" w:eastAsia="Times New Roman" w:hAnsi="Times New Roman" w:cs="Times New Roman"/>
                <w:sz w:val="16"/>
                <w:szCs w:val="16"/>
              </w:rPr>
            </w:pPr>
          </w:p>
        </w:tc>
        <w:tc>
          <w:tcPr>
            <w:tcW w:w="486" w:type="pct"/>
            <w:noWrap/>
            <w:hideMark/>
          </w:tcPr>
          <w:p w14:paraId="6A05959B"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1 second</w:t>
            </w:r>
          </w:p>
        </w:tc>
        <w:tc>
          <w:tcPr>
            <w:tcW w:w="438" w:type="pct"/>
            <w:noWrap/>
            <w:hideMark/>
          </w:tcPr>
          <w:p w14:paraId="73494302"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2 seconds</w:t>
            </w:r>
          </w:p>
        </w:tc>
        <w:tc>
          <w:tcPr>
            <w:tcW w:w="438" w:type="pct"/>
            <w:noWrap/>
            <w:hideMark/>
          </w:tcPr>
          <w:p w14:paraId="5C9C8C8D"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3 seconds</w:t>
            </w:r>
          </w:p>
        </w:tc>
        <w:tc>
          <w:tcPr>
            <w:tcW w:w="438" w:type="pct"/>
            <w:noWrap/>
            <w:hideMark/>
          </w:tcPr>
          <w:p w14:paraId="7CC8DB8E"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5 seconds</w:t>
            </w:r>
          </w:p>
        </w:tc>
        <w:tc>
          <w:tcPr>
            <w:tcW w:w="438" w:type="pct"/>
            <w:noWrap/>
            <w:hideMark/>
          </w:tcPr>
          <w:p w14:paraId="409BCABA"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6 seconds</w:t>
            </w:r>
          </w:p>
        </w:tc>
        <w:tc>
          <w:tcPr>
            <w:tcW w:w="473" w:type="pct"/>
            <w:noWrap/>
            <w:hideMark/>
          </w:tcPr>
          <w:p w14:paraId="33BD0A07"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10 seconds</w:t>
            </w:r>
          </w:p>
        </w:tc>
        <w:tc>
          <w:tcPr>
            <w:tcW w:w="473" w:type="pct"/>
            <w:noWrap/>
            <w:hideMark/>
          </w:tcPr>
          <w:p w14:paraId="76367AD1"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15 seconds</w:t>
            </w:r>
          </w:p>
        </w:tc>
        <w:tc>
          <w:tcPr>
            <w:tcW w:w="473" w:type="pct"/>
            <w:noWrap/>
            <w:hideMark/>
          </w:tcPr>
          <w:p w14:paraId="2312A0AF"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30 seconds</w:t>
            </w:r>
          </w:p>
        </w:tc>
        <w:tc>
          <w:tcPr>
            <w:tcW w:w="376" w:type="pct"/>
            <w:noWrap/>
            <w:hideMark/>
          </w:tcPr>
          <w:p w14:paraId="1CAB1DB0"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1 minute</w:t>
            </w:r>
          </w:p>
        </w:tc>
        <w:tc>
          <w:tcPr>
            <w:tcW w:w="411" w:type="pct"/>
            <w:noWrap/>
            <w:hideMark/>
          </w:tcPr>
          <w:p w14:paraId="6B9EA0AF" w14:textId="77777777" w:rsidR="00A316E9" w:rsidRPr="00367643" w:rsidRDefault="00A316E9" w:rsidP="00367643">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6"/>
                <w:szCs w:val="16"/>
              </w:rPr>
            </w:pPr>
            <w:r w:rsidRPr="00367643">
              <w:rPr>
                <w:rFonts w:ascii="Helvetica" w:eastAsia="Times New Roman" w:hAnsi="Helvetica" w:cs="Calibri"/>
                <w:color w:val="000000"/>
                <w:sz w:val="16"/>
                <w:szCs w:val="16"/>
              </w:rPr>
              <w:t>2 minutes</w:t>
            </w:r>
          </w:p>
        </w:tc>
      </w:tr>
      <w:tr w:rsidR="00A316E9" w:rsidRPr="00A316E9" w14:paraId="7B053204"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56" w:type="pct"/>
            <w:noWrap/>
            <w:hideMark/>
          </w:tcPr>
          <w:p w14:paraId="419B31F1" w14:textId="77777777" w:rsidR="00A316E9" w:rsidRPr="00A316E9" w:rsidRDefault="00A316E9" w:rsidP="00A316E9">
            <w:pPr>
              <w:jc w:val="center"/>
              <w:rPr>
                <w:rFonts w:ascii="Helvetica" w:eastAsia="Times New Roman" w:hAnsi="Helvetica" w:cs="Calibri"/>
                <w:color w:val="000000"/>
              </w:rPr>
            </w:pPr>
            <w:r w:rsidRPr="00A316E9">
              <w:rPr>
                <w:rFonts w:ascii="Helvetica" w:eastAsia="Times New Roman" w:hAnsi="Helvetica" w:cs="Calibri"/>
                <w:color w:val="000000"/>
              </w:rPr>
              <w:t>9:30am-11:40am</w:t>
            </w:r>
          </w:p>
        </w:tc>
        <w:tc>
          <w:tcPr>
            <w:tcW w:w="486" w:type="pct"/>
            <w:noWrap/>
            <w:hideMark/>
          </w:tcPr>
          <w:p w14:paraId="79D7D518"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0.096855</w:t>
            </w:r>
          </w:p>
        </w:tc>
        <w:tc>
          <w:tcPr>
            <w:tcW w:w="438" w:type="pct"/>
            <w:noWrap/>
            <w:hideMark/>
          </w:tcPr>
          <w:p w14:paraId="68170528"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0.117045</w:t>
            </w:r>
          </w:p>
        </w:tc>
        <w:tc>
          <w:tcPr>
            <w:tcW w:w="438" w:type="pct"/>
            <w:noWrap/>
            <w:hideMark/>
          </w:tcPr>
          <w:p w14:paraId="562DD115"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0.125477</w:t>
            </w:r>
          </w:p>
        </w:tc>
        <w:tc>
          <w:tcPr>
            <w:tcW w:w="438" w:type="pct"/>
            <w:noWrap/>
            <w:hideMark/>
          </w:tcPr>
          <w:p w14:paraId="36BAEEA4"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0.129953</w:t>
            </w:r>
          </w:p>
        </w:tc>
        <w:tc>
          <w:tcPr>
            <w:tcW w:w="438" w:type="pct"/>
            <w:noWrap/>
            <w:hideMark/>
          </w:tcPr>
          <w:p w14:paraId="3C61E584"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0.129737</w:t>
            </w:r>
          </w:p>
        </w:tc>
        <w:tc>
          <w:tcPr>
            <w:tcW w:w="473" w:type="pct"/>
            <w:noWrap/>
            <w:hideMark/>
          </w:tcPr>
          <w:p w14:paraId="12AECDED"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0.1225</w:t>
            </w:r>
          </w:p>
        </w:tc>
        <w:tc>
          <w:tcPr>
            <w:tcW w:w="473" w:type="pct"/>
            <w:noWrap/>
            <w:hideMark/>
          </w:tcPr>
          <w:p w14:paraId="571EAFD3"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0.10949</w:t>
            </w:r>
          </w:p>
        </w:tc>
        <w:tc>
          <w:tcPr>
            <w:tcW w:w="473" w:type="pct"/>
            <w:noWrap/>
            <w:hideMark/>
          </w:tcPr>
          <w:p w14:paraId="4F4C0A5E"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0.081966</w:t>
            </w:r>
          </w:p>
        </w:tc>
        <w:tc>
          <w:tcPr>
            <w:tcW w:w="376" w:type="pct"/>
            <w:noWrap/>
            <w:hideMark/>
          </w:tcPr>
          <w:p w14:paraId="33369463"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0.05812</w:t>
            </w:r>
          </w:p>
        </w:tc>
        <w:tc>
          <w:tcPr>
            <w:tcW w:w="411" w:type="pct"/>
            <w:noWrap/>
            <w:hideMark/>
          </w:tcPr>
          <w:p w14:paraId="4FE76471"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0.044115</w:t>
            </w:r>
          </w:p>
        </w:tc>
      </w:tr>
      <w:tr w:rsidR="00A316E9" w:rsidRPr="00A316E9" w14:paraId="6354C929"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56" w:type="pct"/>
            <w:noWrap/>
            <w:hideMark/>
          </w:tcPr>
          <w:p w14:paraId="115CC409" w14:textId="77777777" w:rsidR="00A316E9" w:rsidRPr="00A316E9" w:rsidRDefault="00A316E9" w:rsidP="00A316E9">
            <w:pPr>
              <w:jc w:val="center"/>
              <w:rPr>
                <w:rFonts w:ascii="Helvetica" w:eastAsia="Times New Roman" w:hAnsi="Helvetica" w:cs="Calibri"/>
                <w:color w:val="000000"/>
              </w:rPr>
            </w:pPr>
            <w:r w:rsidRPr="00A316E9">
              <w:rPr>
                <w:rFonts w:ascii="Helvetica" w:eastAsia="Times New Roman" w:hAnsi="Helvetica" w:cs="Calibri"/>
                <w:color w:val="000000"/>
              </w:rPr>
              <w:t>11:40am-1:50pm</w:t>
            </w:r>
          </w:p>
        </w:tc>
        <w:tc>
          <w:tcPr>
            <w:tcW w:w="486" w:type="pct"/>
            <w:noWrap/>
            <w:hideMark/>
          </w:tcPr>
          <w:p w14:paraId="2ED9350F"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0.071486</w:t>
            </w:r>
          </w:p>
        </w:tc>
        <w:tc>
          <w:tcPr>
            <w:tcW w:w="438" w:type="pct"/>
            <w:noWrap/>
            <w:hideMark/>
          </w:tcPr>
          <w:p w14:paraId="5DD5453B"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0.088156</w:t>
            </w:r>
          </w:p>
        </w:tc>
        <w:tc>
          <w:tcPr>
            <w:tcW w:w="438" w:type="pct"/>
            <w:noWrap/>
            <w:hideMark/>
          </w:tcPr>
          <w:p w14:paraId="59CDDEE5"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0.096403</w:t>
            </w:r>
          </w:p>
        </w:tc>
        <w:tc>
          <w:tcPr>
            <w:tcW w:w="438" w:type="pct"/>
            <w:noWrap/>
            <w:hideMark/>
          </w:tcPr>
          <w:p w14:paraId="49ECD7B3"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0.101946</w:t>
            </w:r>
          </w:p>
        </w:tc>
        <w:tc>
          <w:tcPr>
            <w:tcW w:w="438" w:type="pct"/>
            <w:noWrap/>
            <w:hideMark/>
          </w:tcPr>
          <w:p w14:paraId="1E1BC612"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0.103059</w:t>
            </w:r>
          </w:p>
        </w:tc>
        <w:tc>
          <w:tcPr>
            <w:tcW w:w="473" w:type="pct"/>
            <w:noWrap/>
            <w:hideMark/>
          </w:tcPr>
          <w:p w14:paraId="2A8A646D"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0.100108</w:t>
            </w:r>
          </w:p>
        </w:tc>
        <w:tc>
          <w:tcPr>
            <w:tcW w:w="473" w:type="pct"/>
            <w:noWrap/>
            <w:hideMark/>
          </w:tcPr>
          <w:p w14:paraId="1A3B72CE"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0.091045</w:t>
            </w:r>
          </w:p>
        </w:tc>
        <w:tc>
          <w:tcPr>
            <w:tcW w:w="473" w:type="pct"/>
            <w:noWrap/>
            <w:hideMark/>
          </w:tcPr>
          <w:p w14:paraId="75B00E11"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0.067152</w:t>
            </w:r>
          </w:p>
        </w:tc>
        <w:tc>
          <w:tcPr>
            <w:tcW w:w="376" w:type="pct"/>
            <w:noWrap/>
            <w:hideMark/>
          </w:tcPr>
          <w:p w14:paraId="7E189C15"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0.044207</w:t>
            </w:r>
          </w:p>
        </w:tc>
        <w:tc>
          <w:tcPr>
            <w:tcW w:w="411" w:type="pct"/>
            <w:noWrap/>
            <w:hideMark/>
          </w:tcPr>
          <w:p w14:paraId="1128BFDA" w14:textId="77777777" w:rsidR="00A316E9" w:rsidRPr="00A316E9" w:rsidRDefault="00A316E9" w:rsidP="00A316E9">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0.029881</w:t>
            </w:r>
          </w:p>
        </w:tc>
      </w:tr>
      <w:tr w:rsidR="00A316E9" w:rsidRPr="00A316E9" w14:paraId="55BC8753"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56" w:type="pct"/>
            <w:noWrap/>
            <w:hideMark/>
          </w:tcPr>
          <w:p w14:paraId="46B62839" w14:textId="77777777" w:rsidR="00A316E9" w:rsidRPr="00A316E9" w:rsidRDefault="00A316E9" w:rsidP="00A316E9">
            <w:pPr>
              <w:jc w:val="center"/>
              <w:rPr>
                <w:rFonts w:ascii="Helvetica" w:eastAsia="Times New Roman" w:hAnsi="Helvetica" w:cs="Calibri"/>
                <w:color w:val="000000"/>
              </w:rPr>
            </w:pPr>
            <w:r w:rsidRPr="00A316E9">
              <w:rPr>
                <w:rFonts w:ascii="Helvetica" w:eastAsia="Times New Roman" w:hAnsi="Helvetica" w:cs="Calibri"/>
                <w:color w:val="000000"/>
              </w:rPr>
              <w:t>1:50pm-4pm</w:t>
            </w:r>
          </w:p>
        </w:tc>
        <w:tc>
          <w:tcPr>
            <w:tcW w:w="486" w:type="pct"/>
            <w:noWrap/>
            <w:hideMark/>
          </w:tcPr>
          <w:p w14:paraId="5531F5FC"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0.083356</w:t>
            </w:r>
          </w:p>
        </w:tc>
        <w:tc>
          <w:tcPr>
            <w:tcW w:w="438" w:type="pct"/>
            <w:noWrap/>
            <w:hideMark/>
          </w:tcPr>
          <w:p w14:paraId="78B6B83C"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0.097745</w:t>
            </w:r>
          </w:p>
        </w:tc>
        <w:tc>
          <w:tcPr>
            <w:tcW w:w="438" w:type="pct"/>
            <w:noWrap/>
            <w:hideMark/>
          </w:tcPr>
          <w:p w14:paraId="14C6C106"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0.103397</w:t>
            </w:r>
          </w:p>
        </w:tc>
        <w:tc>
          <w:tcPr>
            <w:tcW w:w="438" w:type="pct"/>
            <w:noWrap/>
            <w:hideMark/>
          </w:tcPr>
          <w:p w14:paraId="27E7B3F6"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0.104558</w:t>
            </w:r>
          </w:p>
        </w:tc>
        <w:tc>
          <w:tcPr>
            <w:tcW w:w="438" w:type="pct"/>
            <w:noWrap/>
            <w:hideMark/>
          </w:tcPr>
          <w:p w14:paraId="7EEFA15B"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0.10283</w:t>
            </w:r>
          </w:p>
        </w:tc>
        <w:tc>
          <w:tcPr>
            <w:tcW w:w="473" w:type="pct"/>
            <w:noWrap/>
            <w:hideMark/>
          </w:tcPr>
          <w:p w14:paraId="4A0E1AB7"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0.094646</w:t>
            </w:r>
          </w:p>
        </w:tc>
        <w:tc>
          <w:tcPr>
            <w:tcW w:w="473" w:type="pct"/>
            <w:noWrap/>
            <w:hideMark/>
          </w:tcPr>
          <w:p w14:paraId="1A23C5A9"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0.082162</w:t>
            </w:r>
          </w:p>
        </w:tc>
        <w:tc>
          <w:tcPr>
            <w:tcW w:w="473" w:type="pct"/>
            <w:noWrap/>
            <w:hideMark/>
          </w:tcPr>
          <w:p w14:paraId="69629C70"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0.057214</w:t>
            </w:r>
          </w:p>
        </w:tc>
        <w:tc>
          <w:tcPr>
            <w:tcW w:w="376" w:type="pct"/>
            <w:noWrap/>
            <w:hideMark/>
          </w:tcPr>
          <w:p w14:paraId="07186FCC"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0.03699</w:t>
            </w:r>
          </w:p>
        </w:tc>
        <w:tc>
          <w:tcPr>
            <w:tcW w:w="411" w:type="pct"/>
            <w:noWrap/>
            <w:hideMark/>
          </w:tcPr>
          <w:p w14:paraId="4F85A94B" w14:textId="77777777" w:rsidR="00A316E9" w:rsidRPr="00A316E9" w:rsidRDefault="00A316E9" w:rsidP="00A316E9">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A316E9">
              <w:rPr>
                <w:rFonts w:ascii="Helvetica" w:eastAsia="Times New Roman" w:hAnsi="Helvetica" w:cs="Calibri"/>
                <w:color w:val="000000"/>
              </w:rPr>
              <w:t>0.024473</w:t>
            </w:r>
          </w:p>
        </w:tc>
      </w:tr>
    </w:tbl>
    <w:p w14:paraId="52ADF567" w14:textId="058A491C" w:rsidR="00367643" w:rsidRDefault="00367643" w:rsidP="00826536"/>
    <w:p w14:paraId="252363D5" w14:textId="69F875B6" w:rsidR="00826536" w:rsidRDefault="00E924D2" w:rsidP="00826536">
      <w:r>
        <w:t>Table 1B</w:t>
      </w:r>
      <w:r w:rsidR="00826536">
        <w:t xml:space="preserve"> contains the </w:t>
      </w:r>
      <w:r w:rsidR="00151DD2">
        <w:t xml:space="preserve">average TE values </w:t>
      </w:r>
      <w:r w:rsidR="004E1471">
        <w:t xml:space="preserve">computed for three two hour and </w:t>
      </w:r>
      <w:proofErr w:type="gramStart"/>
      <w:r w:rsidR="004E1471">
        <w:t>ten minute</w:t>
      </w:r>
      <w:proofErr w:type="gramEnd"/>
      <w:r w:rsidR="004E1471">
        <w:t xml:space="preserve"> windows during the first quarter of 2018 for pairs of firms in the </w:t>
      </w:r>
      <w:r w:rsidR="00C1627F">
        <w:t>S&amp;P 500</w:t>
      </w:r>
      <w:r w:rsidR="004E1471">
        <w:t xml:space="preserve">. Across sampling </w:t>
      </w:r>
      <w:proofErr w:type="gramStart"/>
      <w:r w:rsidR="004E1471">
        <w:t>rates</w:t>
      </w:r>
      <w:proofErr w:type="gramEnd"/>
      <w:r w:rsidR="004E1471">
        <w:t xml:space="preserve"> the </w:t>
      </w:r>
      <w:r w:rsidR="00C1627F">
        <w:t>means exhibit similar patterns</w:t>
      </w:r>
      <w:r w:rsidR="004E1471">
        <w:t xml:space="preserve"> to Table 1A</w:t>
      </w:r>
      <w:r w:rsidR="00C1627F">
        <w:t>.</w:t>
      </w:r>
      <w:ins w:id="7" w:author="Ikegwu, Kelechi M" w:date="2020-12-30T15:37:00Z">
        <w:r w:rsidR="002B5718">
          <w:t xml:space="preserve"> Ergo, the means decrease as the sampling rates become slower.</w:t>
        </w:r>
      </w:ins>
      <w:r w:rsidR="00C1627F">
        <w:t xml:space="preserve"> </w:t>
      </w:r>
      <w:r w:rsidR="00351B22">
        <w:t>Across windows the 9:30AM-11:40AM window has on average the highest information transfer.</w:t>
      </w:r>
    </w:p>
    <w:p w14:paraId="44A44F7B" w14:textId="77777777" w:rsidR="00826536" w:rsidRDefault="00826536" w:rsidP="00826536"/>
    <w:p w14:paraId="5D80506B" w14:textId="77777777" w:rsidR="004C4748" w:rsidRPr="004C4748" w:rsidRDefault="004C4748" w:rsidP="004C4748"/>
    <w:p w14:paraId="7690F0B4" w14:textId="40F6AF40" w:rsidR="00D84FFF" w:rsidRDefault="00D84FFF" w:rsidP="00367643">
      <w:pPr>
        <w:pStyle w:val="Heading1"/>
      </w:pPr>
      <w:commentRangeStart w:id="8"/>
      <w:r>
        <w:t xml:space="preserve">TABLE 1C: </w:t>
      </w:r>
      <w:commentRangeEnd w:id="8"/>
      <w:r w:rsidR="00B846E1">
        <w:rPr>
          <w:rStyle w:val="CommentReference"/>
          <w:rFonts w:asciiTheme="minorHAnsi" w:eastAsiaTheme="minorEastAsia" w:hAnsiTheme="minorHAnsi" w:cstheme="minorBidi"/>
          <w:color w:val="auto"/>
        </w:rPr>
        <w:commentReference w:id="8"/>
      </w:r>
      <w:r>
        <w:t>SAME AS TABLE 1B BUT 30 MINUTE WINDOWS</w:t>
      </w:r>
    </w:p>
    <w:tbl>
      <w:tblPr>
        <w:tblStyle w:val="PlainTable3"/>
        <w:tblW w:w="5000" w:type="pct"/>
        <w:tblLook w:val="04A0" w:firstRow="1" w:lastRow="0" w:firstColumn="1" w:lastColumn="0" w:noHBand="0" w:noVBand="1"/>
      </w:tblPr>
      <w:tblGrid>
        <w:gridCol w:w="2271"/>
        <w:gridCol w:w="1347"/>
        <w:gridCol w:w="1488"/>
        <w:gridCol w:w="1488"/>
        <w:gridCol w:w="1488"/>
        <w:gridCol w:w="1488"/>
        <w:gridCol w:w="1610"/>
        <w:gridCol w:w="1610"/>
        <w:gridCol w:w="1610"/>
      </w:tblGrid>
      <w:tr w:rsidR="00D84FFF" w:rsidRPr="00D84FFF" w14:paraId="49BD6005" w14:textId="77777777" w:rsidTr="00D84FFF">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21" w:type="pct"/>
            <w:noWrap/>
            <w:hideMark/>
          </w:tcPr>
          <w:p w14:paraId="475A059B" w14:textId="77777777" w:rsidR="00D84FFF" w:rsidRPr="00D84FFF" w:rsidRDefault="00D84FFF" w:rsidP="00D84FFF">
            <w:pPr>
              <w:jc w:val="center"/>
              <w:rPr>
                <w:rFonts w:ascii="Times New Roman" w:eastAsia="Times New Roman" w:hAnsi="Times New Roman" w:cs="Times New Roman"/>
              </w:rPr>
            </w:pPr>
          </w:p>
        </w:tc>
        <w:tc>
          <w:tcPr>
            <w:tcW w:w="625" w:type="pct"/>
            <w:noWrap/>
            <w:hideMark/>
          </w:tcPr>
          <w:p w14:paraId="6395D8EF" w14:textId="77777777" w:rsidR="00D84FFF" w:rsidRPr="00367643" w:rsidRDefault="00D84FFF" w:rsidP="00D84FFF">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67643">
              <w:rPr>
                <w:rFonts w:ascii="Helvetica" w:eastAsia="Times New Roman" w:hAnsi="Helvetica" w:cs="Calibri"/>
                <w:color w:val="000000"/>
                <w:sz w:val="22"/>
                <w:szCs w:val="22"/>
              </w:rPr>
              <w:t>1 second</w:t>
            </w:r>
          </w:p>
        </w:tc>
        <w:tc>
          <w:tcPr>
            <w:tcW w:w="586" w:type="pct"/>
            <w:noWrap/>
            <w:hideMark/>
          </w:tcPr>
          <w:p w14:paraId="06B0298F" w14:textId="77777777" w:rsidR="00D84FFF" w:rsidRPr="00367643" w:rsidRDefault="00D84FFF" w:rsidP="00D84FFF">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67643">
              <w:rPr>
                <w:rFonts w:ascii="Helvetica" w:eastAsia="Times New Roman" w:hAnsi="Helvetica" w:cs="Calibri"/>
                <w:color w:val="000000"/>
                <w:sz w:val="22"/>
                <w:szCs w:val="22"/>
              </w:rPr>
              <w:t>2 seconds</w:t>
            </w:r>
          </w:p>
        </w:tc>
        <w:tc>
          <w:tcPr>
            <w:tcW w:w="524" w:type="pct"/>
            <w:noWrap/>
            <w:hideMark/>
          </w:tcPr>
          <w:p w14:paraId="2F371988" w14:textId="77777777" w:rsidR="00D84FFF" w:rsidRPr="00367643" w:rsidRDefault="00D84FFF" w:rsidP="00D84FFF">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67643">
              <w:rPr>
                <w:rFonts w:ascii="Helvetica" w:eastAsia="Times New Roman" w:hAnsi="Helvetica" w:cs="Calibri"/>
                <w:color w:val="000000"/>
                <w:sz w:val="22"/>
                <w:szCs w:val="22"/>
              </w:rPr>
              <w:t>3 seconds</w:t>
            </w:r>
          </w:p>
        </w:tc>
        <w:tc>
          <w:tcPr>
            <w:tcW w:w="524" w:type="pct"/>
            <w:noWrap/>
            <w:hideMark/>
          </w:tcPr>
          <w:p w14:paraId="6FDB544A" w14:textId="77777777" w:rsidR="00D84FFF" w:rsidRPr="00367643" w:rsidRDefault="00D84FFF" w:rsidP="00D84FFF">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67643">
              <w:rPr>
                <w:rFonts w:ascii="Helvetica" w:eastAsia="Times New Roman" w:hAnsi="Helvetica" w:cs="Calibri"/>
                <w:color w:val="000000"/>
                <w:sz w:val="22"/>
                <w:szCs w:val="22"/>
              </w:rPr>
              <w:t>5 seconds</w:t>
            </w:r>
          </w:p>
        </w:tc>
        <w:tc>
          <w:tcPr>
            <w:tcW w:w="524" w:type="pct"/>
            <w:noWrap/>
            <w:hideMark/>
          </w:tcPr>
          <w:p w14:paraId="4C3D8B93" w14:textId="77777777" w:rsidR="00D84FFF" w:rsidRPr="00367643" w:rsidRDefault="00D84FFF" w:rsidP="00D84FFF">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67643">
              <w:rPr>
                <w:rFonts w:ascii="Helvetica" w:eastAsia="Times New Roman" w:hAnsi="Helvetica" w:cs="Calibri"/>
                <w:color w:val="000000"/>
                <w:sz w:val="22"/>
                <w:szCs w:val="22"/>
              </w:rPr>
              <w:t>6 seconds</w:t>
            </w:r>
          </w:p>
        </w:tc>
        <w:tc>
          <w:tcPr>
            <w:tcW w:w="566" w:type="pct"/>
            <w:noWrap/>
            <w:hideMark/>
          </w:tcPr>
          <w:p w14:paraId="7020676F" w14:textId="77777777" w:rsidR="00D84FFF" w:rsidRPr="00367643" w:rsidRDefault="00D84FFF" w:rsidP="00D84FFF">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67643">
              <w:rPr>
                <w:rFonts w:ascii="Helvetica" w:eastAsia="Times New Roman" w:hAnsi="Helvetica" w:cs="Calibri"/>
                <w:color w:val="000000"/>
                <w:sz w:val="22"/>
                <w:szCs w:val="22"/>
              </w:rPr>
              <w:t>10 seconds</w:t>
            </w:r>
          </w:p>
        </w:tc>
        <w:tc>
          <w:tcPr>
            <w:tcW w:w="566" w:type="pct"/>
            <w:noWrap/>
            <w:hideMark/>
          </w:tcPr>
          <w:p w14:paraId="262CEFC8" w14:textId="77777777" w:rsidR="00D84FFF" w:rsidRPr="00367643" w:rsidRDefault="00D84FFF" w:rsidP="00D84FFF">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67643">
              <w:rPr>
                <w:rFonts w:ascii="Helvetica" w:eastAsia="Times New Roman" w:hAnsi="Helvetica" w:cs="Calibri"/>
                <w:color w:val="000000"/>
                <w:sz w:val="22"/>
                <w:szCs w:val="22"/>
              </w:rPr>
              <w:t>15 seconds</w:t>
            </w:r>
          </w:p>
        </w:tc>
        <w:tc>
          <w:tcPr>
            <w:tcW w:w="564" w:type="pct"/>
            <w:noWrap/>
            <w:hideMark/>
          </w:tcPr>
          <w:p w14:paraId="24F79936" w14:textId="77777777" w:rsidR="00D84FFF" w:rsidRPr="00367643" w:rsidRDefault="00D84FFF" w:rsidP="00D84FFF">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67643">
              <w:rPr>
                <w:rFonts w:ascii="Helvetica" w:eastAsia="Times New Roman" w:hAnsi="Helvetica" w:cs="Calibri"/>
                <w:color w:val="000000"/>
                <w:sz w:val="22"/>
                <w:szCs w:val="22"/>
              </w:rPr>
              <w:t>30 seconds</w:t>
            </w:r>
          </w:p>
        </w:tc>
      </w:tr>
      <w:tr w:rsidR="00D84FFF" w:rsidRPr="00D84FFF" w14:paraId="7BF9FB4E" w14:textId="77777777" w:rsidTr="00D84F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01196A86"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09:30AM-10:00AM</w:t>
            </w:r>
          </w:p>
        </w:tc>
        <w:tc>
          <w:tcPr>
            <w:tcW w:w="625" w:type="pct"/>
            <w:noWrap/>
            <w:hideMark/>
          </w:tcPr>
          <w:p w14:paraId="47184DD4"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0.098763</w:t>
            </w:r>
          </w:p>
        </w:tc>
        <w:tc>
          <w:tcPr>
            <w:tcW w:w="586" w:type="pct"/>
            <w:noWrap/>
            <w:hideMark/>
          </w:tcPr>
          <w:p w14:paraId="0A6E8BDF"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0.118435</w:t>
            </w:r>
          </w:p>
        </w:tc>
        <w:tc>
          <w:tcPr>
            <w:tcW w:w="524" w:type="pct"/>
            <w:noWrap/>
            <w:hideMark/>
          </w:tcPr>
          <w:p w14:paraId="4DF89E63"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0.126572</w:t>
            </w:r>
          </w:p>
        </w:tc>
        <w:tc>
          <w:tcPr>
            <w:tcW w:w="524" w:type="pct"/>
            <w:noWrap/>
            <w:hideMark/>
          </w:tcPr>
          <w:p w14:paraId="55E11487"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0.129811</w:t>
            </w:r>
          </w:p>
        </w:tc>
        <w:tc>
          <w:tcPr>
            <w:tcW w:w="524" w:type="pct"/>
            <w:noWrap/>
            <w:hideMark/>
          </w:tcPr>
          <w:p w14:paraId="36DD73B5"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0.128976</w:t>
            </w:r>
          </w:p>
        </w:tc>
        <w:tc>
          <w:tcPr>
            <w:tcW w:w="566" w:type="pct"/>
            <w:noWrap/>
            <w:hideMark/>
          </w:tcPr>
          <w:p w14:paraId="68ACB979"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0.118183</w:t>
            </w:r>
          </w:p>
        </w:tc>
        <w:tc>
          <w:tcPr>
            <w:tcW w:w="566" w:type="pct"/>
            <w:noWrap/>
            <w:hideMark/>
          </w:tcPr>
          <w:p w14:paraId="4554452D"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0.104683</w:t>
            </w:r>
          </w:p>
        </w:tc>
        <w:tc>
          <w:tcPr>
            <w:tcW w:w="564" w:type="pct"/>
            <w:noWrap/>
            <w:hideMark/>
          </w:tcPr>
          <w:p w14:paraId="4CEEB09B"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0.078373</w:t>
            </w:r>
          </w:p>
        </w:tc>
      </w:tr>
      <w:tr w:rsidR="00D84FFF" w:rsidRPr="00D84FFF" w14:paraId="170409B3" w14:textId="77777777" w:rsidTr="00D84FFF">
        <w:trPr>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402AC6BD"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10:00AM-10:30AM</w:t>
            </w:r>
          </w:p>
        </w:tc>
        <w:tc>
          <w:tcPr>
            <w:tcW w:w="625" w:type="pct"/>
            <w:noWrap/>
            <w:hideMark/>
          </w:tcPr>
          <w:p w14:paraId="44170D9D"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0.084598</w:t>
            </w:r>
          </w:p>
        </w:tc>
        <w:tc>
          <w:tcPr>
            <w:tcW w:w="586" w:type="pct"/>
            <w:noWrap/>
            <w:hideMark/>
          </w:tcPr>
          <w:p w14:paraId="4372086A"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0.100931</w:t>
            </w:r>
          </w:p>
        </w:tc>
        <w:tc>
          <w:tcPr>
            <w:tcW w:w="524" w:type="pct"/>
            <w:noWrap/>
            <w:hideMark/>
          </w:tcPr>
          <w:p w14:paraId="08B9B62F"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0.107299</w:t>
            </w:r>
          </w:p>
        </w:tc>
        <w:tc>
          <w:tcPr>
            <w:tcW w:w="524" w:type="pct"/>
            <w:noWrap/>
            <w:hideMark/>
          </w:tcPr>
          <w:p w14:paraId="578EDD39"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0.109349</w:t>
            </w:r>
          </w:p>
        </w:tc>
        <w:tc>
          <w:tcPr>
            <w:tcW w:w="524" w:type="pct"/>
            <w:noWrap/>
            <w:hideMark/>
          </w:tcPr>
          <w:p w14:paraId="1EC9BDBC"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0.107803</w:t>
            </w:r>
          </w:p>
        </w:tc>
        <w:tc>
          <w:tcPr>
            <w:tcW w:w="566" w:type="pct"/>
            <w:noWrap/>
            <w:hideMark/>
          </w:tcPr>
          <w:p w14:paraId="3C808999"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0.097906</w:t>
            </w:r>
          </w:p>
        </w:tc>
        <w:tc>
          <w:tcPr>
            <w:tcW w:w="566" w:type="pct"/>
            <w:noWrap/>
            <w:hideMark/>
          </w:tcPr>
          <w:p w14:paraId="2A2B842E"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0.084393</w:t>
            </w:r>
          </w:p>
        </w:tc>
        <w:tc>
          <w:tcPr>
            <w:tcW w:w="564" w:type="pct"/>
            <w:noWrap/>
            <w:hideMark/>
          </w:tcPr>
          <w:p w14:paraId="627AAB21"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0.057657</w:t>
            </w:r>
          </w:p>
        </w:tc>
      </w:tr>
      <w:tr w:rsidR="00D84FFF" w:rsidRPr="00D84FFF" w14:paraId="34E19480" w14:textId="77777777" w:rsidTr="00D84F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10F4E369"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10:30AM-11:00AM</w:t>
            </w:r>
          </w:p>
        </w:tc>
        <w:tc>
          <w:tcPr>
            <w:tcW w:w="625" w:type="pct"/>
            <w:noWrap/>
            <w:hideMark/>
          </w:tcPr>
          <w:p w14:paraId="1DC4DC48"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0.077354</w:t>
            </w:r>
          </w:p>
        </w:tc>
        <w:tc>
          <w:tcPr>
            <w:tcW w:w="586" w:type="pct"/>
            <w:noWrap/>
            <w:hideMark/>
          </w:tcPr>
          <w:p w14:paraId="24438548"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0.092932</w:t>
            </w:r>
          </w:p>
        </w:tc>
        <w:tc>
          <w:tcPr>
            <w:tcW w:w="524" w:type="pct"/>
            <w:noWrap/>
            <w:hideMark/>
          </w:tcPr>
          <w:p w14:paraId="4D5CEDCD"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0.099387</w:t>
            </w:r>
          </w:p>
        </w:tc>
        <w:tc>
          <w:tcPr>
            <w:tcW w:w="524" w:type="pct"/>
            <w:noWrap/>
            <w:hideMark/>
          </w:tcPr>
          <w:p w14:paraId="011BB8BA"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0.10085</w:t>
            </w:r>
          </w:p>
        </w:tc>
        <w:tc>
          <w:tcPr>
            <w:tcW w:w="524" w:type="pct"/>
            <w:noWrap/>
            <w:hideMark/>
          </w:tcPr>
          <w:p w14:paraId="1F8A7696"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0.100187</w:t>
            </w:r>
          </w:p>
        </w:tc>
        <w:tc>
          <w:tcPr>
            <w:tcW w:w="566" w:type="pct"/>
            <w:noWrap/>
            <w:hideMark/>
          </w:tcPr>
          <w:p w14:paraId="1DF4291E"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0.092463</w:t>
            </w:r>
          </w:p>
        </w:tc>
        <w:tc>
          <w:tcPr>
            <w:tcW w:w="566" w:type="pct"/>
            <w:noWrap/>
            <w:hideMark/>
          </w:tcPr>
          <w:p w14:paraId="3ADA33F6"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0.081744</w:t>
            </w:r>
          </w:p>
        </w:tc>
        <w:tc>
          <w:tcPr>
            <w:tcW w:w="564" w:type="pct"/>
            <w:noWrap/>
            <w:hideMark/>
          </w:tcPr>
          <w:p w14:paraId="60082E35"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0.057732</w:t>
            </w:r>
          </w:p>
        </w:tc>
      </w:tr>
      <w:tr w:rsidR="00D84FFF" w:rsidRPr="00D84FFF" w14:paraId="504F0EB4" w14:textId="77777777" w:rsidTr="00D84FFF">
        <w:trPr>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4D0AC5E5"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11:00AM-11:30AM</w:t>
            </w:r>
          </w:p>
        </w:tc>
        <w:tc>
          <w:tcPr>
            <w:tcW w:w="625" w:type="pct"/>
            <w:noWrap/>
            <w:hideMark/>
          </w:tcPr>
          <w:p w14:paraId="3156C267"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0.07335</w:t>
            </w:r>
          </w:p>
        </w:tc>
        <w:tc>
          <w:tcPr>
            <w:tcW w:w="586" w:type="pct"/>
            <w:noWrap/>
            <w:hideMark/>
          </w:tcPr>
          <w:p w14:paraId="686CA595"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0.08699</w:t>
            </w:r>
          </w:p>
        </w:tc>
        <w:tc>
          <w:tcPr>
            <w:tcW w:w="524" w:type="pct"/>
            <w:noWrap/>
            <w:hideMark/>
          </w:tcPr>
          <w:p w14:paraId="2B193FDD"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0.093411</w:t>
            </w:r>
          </w:p>
        </w:tc>
        <w:tc>
          <w:tcPr>
            <w:tcW w:w="524" w:type="pct"/>
            <w:noWrap/>
            <w:hideMark/>
          </w:tcPr>
          <w:p w14:paraId="02B3C8FF"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0.096154</w:t>
            </w:r>
          </w:p>
        </w:tc>
        <w:tc>
          <w:tcPr>
            <w:tcW w:w="524" w:type="pct"/>
            <w:noWrap/>
            <w:hideMark/>
          </w:tcPr>
          <w:p w14:paraId="46328B98"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0.095332</w:t>
            </w:r>
          </w:p>
        </w:tc>
        <w:tc>
          <w:tcPr>
            <w:tcW w:w="566" w:type="pct"/>
            <w:noWrap/>
            <w:hideMark/>
          </w:tcPr>
          <w:p w14:paraId="1C221F77"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0.0891</w:t>
            </w:r>
          </w:p>
        </w:tc>
        <w:tc>
          <w:tcPr>
            <w:tcW w:w="566" w:type="pct"/>
            <w:noWrap/>
            <w:hideMark/>
          </w:tcPr>
          <w:p w14:paraId="641DC928"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0.077333</w:t>
            </w:r>
          </w:p>
        </w:tc>
        <w:tc>
          <w:tcPr>
            <w:tcW w:w="564" w:type="pct"/>
            <w:noWrap/>
            <w:hideMark/>
          </w:tcPr>
          <w:p w14:paraId="65BAF4D2"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0.056219</w:t>
            </w:r>
          </w:p>
        </w:tc>
      </w:tr>
      <w:tr w:rsidR="00D84FFF" w:rsidRPr="00D84FFF" w14:paraId="35099B63" w14:textId="77777777" w:rsidTr="00D84F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03F3F73F"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11:30AM-12:00PM</w:t>
            </w:r>
          </w:p>
        </w:tc>
        <w:tc>
          <w:tcPr>
            <w:tcW w:w="625" w:type="pct"/>
            <w:noWrap/>
            <w:hideMark/>
          </w:tcPr>
          <w:p w14:paraId="4160D5EC"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0.069254</w:t>
            </w:r>
          </w:p>
        </w:tc>
        <w:tc>
          <w:tcPr>
            <w:tcW w:w="586" w:type="pct"/>
            <w:noWrap/>
            <w:hideMark/>
          </w:tcPr>
          <w:p w14:paraId="3AFB94C1"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0.084666</w:t>
            </w:r>
          </w:p>
        </w:tc>
        <w:tc>
          <w:tcPr>
            <w:tcW w:w="524" w:type="pct"/>
            <w:noWrap/>
            <w:hideMark/>
          </w:tcPr>
          <w:p w14:paraId="608677AB"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0.091173</w:t>
            </w:r>
          </w:p>
        </w:tc>
        <w:tc>
          <w:tcPr>
            <w:tcW w:w="524" w:type="pct"/>
            <w:noWrap/>
            <w:hideMark/>
          </w:tcPr>
          <w:p w14:paraId="21A9C6DF"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0.095287</w:t>
            </w:r>
          </w:p>
        </w:tc>
        <w:tc>
          <w:tcPr>
            <w:tcW w:w="524" w:type="pct"/>
            <w:noWrap/>
            <w:hideMark/>
          </w:tcPr>
          <w:p w14:paraId="093F1422"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0.095398</w:t>
            </w:r>
          </w:p>
        </w:tc>
        <w:tc>
          <w:tcPr>
            <w:tcW w:w="566" w:type="pct"/>
            <w:noWrap/>
            <w:hideMark/>
          </w:tcPr>
          <w:p w14:paraId="53F41BE4"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0.090091</w:t>
            </w:r>
          </w:p>
        </w:tc>
        <w:tc>
          <w:tcPr>
            <w:tcW w:w="566" w:type="pct"/>
            <w:noWrap/>
            <w:hideMark/>
          </w:tcPr>
          <w:p w14:paraId="56DED4DD"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0.079633</w:t>
            </w:r>
          </w:p>
        </w:tc>
        <w:tc>
          <w:tcPr>
            <w:tcW w:w="564" w:type="pct"/>
            <w:noWrap/>
            <w:hideMark/>
          </w:tcPr>
          <w:p w14:paraId="3D9916B9"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0.058871</w:t>
            </w:r>
          </w:p>
        </w:tc>
      </w:tr>
      <w:tr w:rsidR="00D84FFF" w:rsidRPr="00D84FFF" w14:paraId="7D35A810" w14:textId="77777777" w:rsidTr="00D84FFF">
        <w:trPr>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4C9AF92F"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12:00PM-12:30PM</w:t>
            </w:r>
          </w:p>
        </w:tc>
        <w:tc>
          <w:tcPr>
            <w:tcW w:w="625" w:type="pct"/>
            <w:noWrap/>
            <w:hideMark/>
          </w:tcPr>
          <w:p w14:paraId="70566034"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0.06494</w:t>
            </w:r>
          </w:p>
        </w:tc>
        <w:tc>
          <w:tcPr>
            <w:tcW w:w="586" w:type="pct"/>
            <w:noWrap/>
            <w:hideMark/>
          </w:tcPr>
          <w:p w14:paraId="3CB5ACD1"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0.079651</w:t>
            </w:r>
          </w:p>
        </w:tc>
        <w:tc>
          <w:tcPr>
            <w:tcW w:w="524" w:type="pct"/>
            <w:noWrap/>
            <w:hideMark/>
          </w:tcPr>
          <w:p w14:paraId="20B3A691"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0.086311</w:t>
            </w:r>
          </w:p>
        </w:tc>
        <w:tc>
          <w:tcPr>
            <w:tcW w:w="524" w:type="pct"/>
            <w:noWrap/>
            <w:hideMark/>
          </w:tcPr>
          <w:p w14:paraId="2709DDF2"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0.090667</w:t>
            </w:r>
          </w:p>
        </w:tc>
        <w:tc>
          <w:tcPr>
            <w:tcW w:w="524" w:type="pct"/>
            <w:noWrap/>
            <w:hideMark/>
          </w:tcPr>
          <w:p w14:paraId="40945B84"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0.090818</w:t>
            </w:r>
          </w:p>
        </w:tc>
        <w:tc>
          <w:tcPr>
            <w:tcW w:w="566" w:type="pct"/>
            <w:noWrap/>
            <w:hideMark/>
          </w:tcPr>
          <w:p w14:paraId="16879F30"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0.087362</w:t>
            </w:r>
          </w:p>
        </w:tc>
        <w:tc>
          <w:tcPr>
            <w:tcW w:w="566" w:type="pct"/>
            <w:noWrap/>
            <w:hideMark/>
          </w:tcPr>
          <w:p w14:paraId="6BF2ABCF"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0.079692</w:t>
            </w:r>
          </w:p>
        </w:tc>
        <w:tc>
          <w:tcPr>
            <w:tcW w:w="564" w:type="pct"/>
            <w:noWrap/>
            <w:hideMark/>
          </w:tcPr>
          <w:p w14:paraId="57B606F4"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0.057717</w:t>
            </w:r>
          </w:p>
        </w:tc>
      </w:tr>
      <w:tr w:rsidR="00D84FFF" w:rsidRPr="00D84FFF" w14:paraId="1B40E235" w14:textId="77777777" w:rsidTr="00D84F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0E7D5D76"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12:30PM-01:00PM</w:t>
            </w:r>
          </w:p>
        </w:tc>
        <w:tc>
          <w:tcPr>
            <w:tcW w:w="625" w:type="pct"/>
            <w:noWrap/>
            <w:hideMark/>
          </w:tcPr>
          <w:p w14:paraId="7A771DDA"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0.06146</w:t>
            </w:r>
          </w:p>
        </w:tc>
        <w:tc>
          <w:tcPr>
            <w:tcW w:w="586" w:type="pct"/>
            <w:noWrap/>
            <w:hideMark/>
          </w:tcPr>
          <w:p w14:paraId="46C137EB"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0.076236</w:t>
            </w:r>
          </w:p>
        </w:tc>
        <w:tc>
          <w:tcPr>
            <w:tcW w:w="524" w:type="pct"/>
            <w:noWrap/>
            <w:hideMark/>
          </w:tcPr>
          <w:p w14:paraId="7D8B18CB"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0.083961</w:t>
            </w:r>
          </w:p>
        </w:tc>
        <w:tc>
          <w:tcPr>
            <w:tcW w:w="524" w:type="pct"/>
            <w:noWrap/>
            <w:hideMark/>
          </w:tcPr>
          <w:p w14:paraId="5C432F90"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0.088504</w:t>
            </w:r>
          </w:p>
        </w:tc>
        <w:tc>
          <w:tcPr>
            <w:tcW w:w="524" w:type="pct"/>
            <w:noWrap/>
            <w:hideMark/>
          </w:tcPr>
          <w:p w14:paraId="18847F0E"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0.089494</w:t>
            </w:r>
          </w:p>
        </w:tc>
        <w:tc>
          <w:tcPr>
            <w:tcW w:w="566" w:type="pct"/>
            <w:noWrap/>
            <w:hideMark/>
          </w:tcPr>
          <w:p w14:paraId="2E0B0A76"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0.085744</w:t>
            </w:r>
          </w:p>
        </w:tc>
        <w:tc>
          <w:tcPr>
            <w:tcW w:w="566" w:type="pct"/>
            <w:noWrap/>
            <w:hideMark/>
          </w:tcPr>
          <w:p w14:paraId="789D2A8E"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0.078091</w:t>
            </w:r>
          </w:p>
        </w:tc>
        <w:tc>
          <w:tcPr>
            <w:tcW w:w="564" w:type="pct"/>
            <w:noWrap/>
            <w:hideMark/>
          </w:tcPr>
          <w:p w14:paraId="407673AF"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0.057232</w:t>
            </w:r>
          </w:p>
        </w:tc>
      </w:tr>
      <w:tr w:rsidR="00D84FFF" w:rsidRPr="00D84FFF" w14:paraId="302B121C" w14:textId="77777777" w:rsidTr="00D84FFF">
        <w:trPr>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2332D8BB"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01:00PM-01:30PM</w:t>
            </w:r>
          </w:p>
        </w:tc>
        <w:tc>
          <w:tcPr>
            <w:tcW w:w="625" w:type="pct"/>
            <w:noWrap/>
            <w:hideMark/>
          </w:tcPr>
          <w:p w14:paraId="70B150BA"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0.061309</w:t>
            </w:r>
          </w:p>
        </w:tc>
        <w:tc>
          <w:tcPr>
            <w:tcW w:w="586" w:type="pct"/>
            <w:noWrap/>
            <w:hideMark/>
          </w:tcPr>
          <w:p w14:paraId="5D72E4C2"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0.075614</w:t>
            </w:r>
          </w:p>
        </w:tc>
        <w:tc>
          <w:tcPr>
            <w:tcW w:w="524" w:type="pct"/>
            <w:noWrap/>
            <w:hideMark/>
          </w:tcPr>
          <w:p w14:paraId="1BBEC39D"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0.082234</w:t>
            </w:r>
          </w:p>
        </w:tc>
        <w:tc>
          <w:tcPr>
            <w:tcW w:w="524" w:type="pct"/>
            <w:noWrap/>
            <w:hideMark/>
          </w:tcPr>
          <w:p w14:paraId="00632F69"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0.086301</w:t>
            </w:r>
          </w:p>
        </w:tc>
        <w:tc>
          <w:tcPr>
            <w:tcW w:w="524" w:type="pct"/>
            <w:noWrap/>
            <w:hideMark/>
          </w:tcPr>
          <w:p w14:paraId="781E8CA8"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0.087759</w:t>
            </w:r>
          </w:p>
        </w:tc>
        <w:tc>
          <w:tcPr>
            <w:tcW w:w="566" w:type="pct"/>
            <w:noWrap/>
            <w:hideMark/>
          </w:tcPr>
          <w:p w14:paraId="47070E1B"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0.08478</w:t>
            </w:r>
          </w:p>
        </w:tc>
        <w:tc>
          <w:tcPr>
            <w:tcW w:w="566" w:type="pct"/>
            <w:noWrap/>
            <w:hideMark/>
          </w:tcPr>
          <w:p w14:paraId="74B4FA72"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0.076479</w:t>
            </w:r>
          </w:p>
        </w:tc>
        <w:tc>
          <w:tcPr>
            <w:tcW w:w="564" w:type="pct"/>
            <w:noWrap/>
            <w:hideMark/>
          </w:tcPr>
          <w:p w14:paraId="5DF8E30B"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0.057491</w:t>
            </w:r>
          </w:p>
        </w:tc>
      </w:tr>
      <w:tr w:rsidR="00D84FFF" w:rsidRPr="00D84FFF" w14:paraId="6DE07C40" w14:textId="77777777" w:rsidTr="00D84F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7F629256"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01:30PM-02:00PM</w:t>
            </w:r>
          </w:p>
        </w:tc>
        <w:tc>
          <w:tcPr>
            <w:tcW w:w="625" w:type="pct"/>
            <w:noWrap/>
            <w:hideMark/>
          </w:tcPr>
          <w:p w14:paraId="0394E91A"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0.061894</w:t>
            </w:r>
          </w:p>
        </w:tc>
        <w:tc>
          <w:tcPr>
            <w:tcW w:w="586" w:type="pct"/>
            <w:noWrap/>
            <w:hideMark/>
          </w:tcPr>
          <w:p w14:paraId="02BF47AA"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0.076321</w:t>
            </w:r>
          </w:p>
        </w:tc>
        <w:tc>
          <w:tcPr>
            <w:tcW w:w="524" w:type="pct"/>
            <w:noWrap/>
            <w:hideMark/>
          </w:tcPr>
          <w:p w14:paraId="7F2D0797"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0.083116</w:t>
            </w:r>
          </w:p>
        </w:tc>
        <w:tc>
          <w:tcPr>
            <w:tcW w:w="524" w:type="pct"/>
            <w:noWrap/>
            <w:hideMark/>
          </w:tcPr>
          <w:p w14:paraId="7D892CF5"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0.087708</w:t>
            </w:r>
          </w:p>
        </w:tc>
        <w:tc>
          <w:tcPr>
            <w:tcW w:w="524" w:type="pct"/>
            <w:noWrap/>
            <w:hideMark/>
          </w:tcPr>
          <w:p w14:paraId="128EA293"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0.089182</w:t>
            </w:r>
          </w:p>
        </w:tc>
        <w:tc>
          <w:tcPr>
            <w:tcW w:w="566" w:type="pct"/>
            <w:noWrap/>
            <w:hideMark/>
          </w:tcPr>
          <w:p w14:paraId="04FFA6B7"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0.084689</w:t>
            </w:r>
          </w:p>
        </w:tc>
        <w:tc>
          <w:tcPr>
            <w:tcW w:w="566" w:type="pct"/>
            <w:noWrap/>
            <w:hideMark/>
          </w:tcPr>
          <w:p w14:paraId="5EAB6EA1"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0.075879</w:t>
            </w:r>
          </w:p>
        </w:tc>
        <w:tc>
          <w:tcPr>
            <w:tcW w:w="564" w:type="pct"/>
            <w:noWrap/>
            <w:hideMark/>
          </w:tcPr>
          <w:p w14:paraId="71C00082"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0.057695</w:t>
            </w:r>
          </w:p>
        </w:tc>
      </w:tr>
      <w:tr w:rsidR="00D84FFF" w:rsidRPr="00D84FFF" w14:paraId="6F0E40BB" w14:textId="77777777" w:rsidTr="00D84FFF">
        <w:trPr>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580B9B5C"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02:00PM-02:30PM</w:t>
            </w:r>
          </w:p>
        </w:tc>
        <w:tc>
          <w:tcPr>
            <w:tcW w:w="625" w:type="pct"/>
            <w:noWrap/>
            <w:hideMark/>
          </w:tcPr>
          <w:p w14:paraId="5053F8DB"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0.066622</w:t>
            </w:r>
          </w:p>
        </w:tc>
        <w:tc>
          <w:tcPr>
            <w:tcW w:w="586" w:type="pct"/>
            <w:noWrap/>
            <w:hideMark/>
          </w:tcPr>
          <w:p w14:paraId="407EBAA2"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0.080908</w:t>
            </w:r>
          </w:p>
        </w:tc>
        <w:tc>
          <w:tcPr>
            <w:tcW w:w="524" w:type="pct"/>
            <w:noWrap/>
            <w:hideMark/>
          </w:tcPr>
          <w:p w14:paraId="58CAA0DB"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0.087459</w:t>
            </w:r>
          </w:p>
        </w:tc>
        <w:tc>
          <w:tcPr>
            <w:tcW w:w="524" w:type="pct"/>
            <w:noWrap/>
            <w:hideMark/>
          </w:tcPr>
          <w:p w14:paraId="7089E0C0"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0.091159</w:t>
            </w:r>
          </w:p>
        </w:tc>
        <w:tc>
          <w:tcPr>
            <w:tcW w:w="524" w:type="pct"/>
            <w:noWrap/>
            <w:hideMark/>
          </w:tcPr>
          <w:p w14:paraId="748014DE"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0.091348</w:t>
            </w:r>
          </w:p>
        </w:tc>
        <w:tc>
          <w:tcPr>
            <w:tcW w:w="566" w:type="pct"/>
            <w:noWrap/>
            <w:hideMark/>
          </w:tcPr>
          <w:p w14:paraId="70AD70DF"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0.085392</w:t>
            </w:r>
          </w:p>
        </w:tc>
        <w:tc>
          <w:tcPr>
            <w:tcW w:w="566" w:type="pct"/>
            <w:noWrap/>
            <w:hideMark/>
          </w:tcPr>
          <w:p w14:paraId="48D00E53"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0.076397</w:t>
            </w:r>
          </w:p>
        </w:tc>
        <w:tc>
          <w:tcPr>
            <w:tcW w:w="564" w:type="pct"/>
            <w:noWrap/>
            <w:hideMark/>
          </w:tcPr>
          <w:p w14:paraId="70C274F8"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0.053396</w:t>
            </w:r>
          </w:p>
        </w:tc>
      </w:tr>
      <w:tr w:rsidR="00D84FFF" w:rsidRPr="00D84FFF" w14:paraId="5446F06D" w14:textId="77777777" w:rsidTr="00D84F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10D642D8"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02:30PM-03:00PM</w:t>
            </w:r>
          </w:p>
        </w:tc>
        <w:tc>
          <w:tcPr>
            <w:tcW w:w="625" w:type="pct"/>
            <w:noWrap/>
            <w:hideMark/>
          </w:tcPr>
          <w:p w14:paraId="06CF0428"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0.06599</w:t>
            </w:r>
          </w:p>
        </w:tc>
        <w:tc>
          <w:tcPr>
            <w:tcW w:w="586" w:type="pct"/>
            <w:noWrap/>
            <w:hideMark/>
          </w:tcPr>
          <w:p w14:paraId="4EDF2209"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0.079429</w:t>
            </w:r>
          </w:p>
        </w:tc>
        <w:tc>
          <w:tcPr>
            <w:tcW w:w="524" w:type="pct"/>
            <w:noWrap/>
            <w:hideMark/>
          </w:tcPr>
          <w:p w14:paraId="61299340"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0.085559</w:t>
            </w:r>
          </w:p>
        </w:tc>
        <w:tc>
          <w:tcPr>
            <w:tcW w:w="524" w:type="pct"/>
            <w:noWrap/>
            <w:hideMark/>
          </w:tcPr>
          <w:p w14:paraId="1302F23E"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0.088587</w:t>
            </w:r>
          </w:p>
        </w:tc>
        <w:tc>
          <w:tcPr>
            <w:tcW w:w="524" w:type="pct"/>
            <w:noWrap/>
            <w:hideMark/>
          </w:tcPr>
          <w:p w14:paraId="7313EEE4"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0.088095</w:t>
            </w:r>
          </w:p>
        </w:tc>
        <w:tc>
          <w:tcPr>
            <w:tcW w:w="566" w:type="pct"/>
            <w:noWrap/>
            <w:hideMark/>
          </w:tcPr>
          <w:p w14:paraId="5EC08DC6"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0.08211</w:t>
            </w:r>
          </w:p>
        </w:tc>
        <w:tc>
          <w:tcPr>
            <w:tcW w:w="566" w:type="pct"/>
            <w:noWrap/>
            <w:hideMark/>
          </w:tcPr>
          <w:p w14:paraId="1C0BC2F8"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0.072496</w:t>
            </w:r>
          </w:p>
        </w:tc>
        <w:tc>
          <w:tcPr>
            <w:tcW w:w="564" w:type="pct"/>
            <w:noWrap/>
            <w:hideMark/>
          </w:tcPr>
          <w:p w14:paraId="0A435600"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0.05155</w:t>
            </w:r>
          </w:p>
        </w:tc>
      </w:tr>
      <w:tr w:rsidR="00D84FFF" w:rsidRPr="00D84FFF" w14:paraId="059B6012" w14:textId="77777777" w:rsidTr="00D84FFF">
        <w:trPr>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408268CE"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03:00PM-03:30PM</w:t>
            </w:r>
          </w:p>
        </w:tc>
        <w:tc>
          <w:tcPr>
            <w:tcW w:w="625" w:type="pct"/>
            <w:noWrap/>
            <w:hideMark/>
          </w:tcPr>
          <w:p w14:paraId="65FB6D31"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0.0715</w:t>
            </w:r>
          </w:p>
        </w:tc>
        <w:tc>
          <w:tcPr>
            <w:tcW w:w="586" w:type="pct"/>
            <w:noWrap/>
            <w:hideMark/>
          </w:tcPr>
          <w:p w14:paraId="7998E024"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0.084182</w:t>
            </w:r>
          </w:p>
        </w:tc>
        <w:tc>
          <w:tcPr>
            <w:tcW w:w="524" w:type="pct"/>
            <w:noWrap/>
            <w:hideMark/>
          </w:tcPr>
          <w:p w14:paraId="78DBC221"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0.089958</w:t>
            </w:r>
          </w:p>
        </w:tc>
        <w:tc>
          <w:tcPr>
            <w:tcW w:w="524" w:type="pct"/>
            <w:noWrap/>
            <w:hideMark/>
          </w:tcPr>
          <w:p w14:paraId="21B37256"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0.090333</w:t>
            </w:r>
          </w:p>
        </w:tc>
        <w:tc>
          <w:tcPr>
            <w:tcW w:w="524" w:type="pct"/>
            <w:noWrap/>
            <w:hideMark/>
          </w:tcPr>
          <w:p w14:paraId="7C361AF1"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0.088006</w:t>
            </w:r>
          </w:p>
        </w:tc>
        <w:tc>
          <w:tcPr>
            <w:tcW w:w="566" w:type="pct"/>
            <w:noWrap/>
            <w:hideMark/>
          </w:tcPr>
          <w:p w14:paraId="42B47740"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0.078501</w:t>
            </w:r>
          </w:p>
        </w:tc>
        <w:tc>
          <w:tcPr>
            <w:tcW w:w="566" w:type="pct"/>
            <w:noWrap/>
            <w:hideMark/>
          </w:tcPr>
          <w:p w14:paraId="204FBB14"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0.067295</w:t>
            </w:r>
          </w:p>
        </w:tc>
        <w:tc>
          <w:tcPr>
            <w:tcW w:w="564" w:type="pct"/>
            <w:noWrap/>
            <w:hideMark/>
          </w:tcPr>
          <w:p w14:paraId="2DC8A62A" w14:textId="77777777" w:rsidR="00D84FFF" w:rsidRPr="00D84FFF" w:rsidRDefault="00D84FFF" w:rsidP="00D84FFF">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0.043447</w:t>
            </w:r>
          </w:p>
        </w:tc>
      </w:tr>
      <w:tr w:rsidR="00D84FFF" w:rsidRPr="00D84FFF" w14:paraId="7D89D4AB" w14:textId="77777777" w:rsidTr="00D84F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1" w:type="pct"/>
            <w:noWrap/>
            <w:hideMark/>
          </w:tcPr>
          <w:p w14:paraId="34C1389B" w14:textId="77777777" w:rsidR="00D84FFF" w:rsidRPr="00D84FFF" w:rsidRDefault="00D84FFF" w:rsidP="00D84FFF">
            <w:pPr>
              <w:jc w:val="center"/>
              <w:rPr>
                <w:rFonts w:ascii="Helvetica" w:eastAsia="Times New Roman" w:hAnsi="Helvetica" w:cs="Calibri"/>
                <w:color w:val="000000"/>
              </w:rPr>
            </w:pPr>
            <w:r w:rsidRPr="00D84FFF">
              <w:rPr>
                <w:rFonts w:ascii="Helvetica" w:eastAsia="Times New Roman" w:hAnsi="Helvetica" w:cs="Calibri"/>
                <w:color w:val="000000"/>
              </w:rPr>
              <w:t>03:30PM-04:00PM</w:t>
            </w:r>
          </w:p>
        </w:tc>
        <w:tc>
          <w:tcPr>
            <w:tcW w:w="625" w:type="pct"/>
            <w:noWrap/>
            <w:hideMark/>
          </w:tcPr>
          <w:p w14:paraId="73A55045"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0.086978</w:t>
            </w:r>
          </w:p>
        </w:tc>
        <w:tc>
          <w:tcPr>
            <w:tcW w:w="586" w:type="pct"/>
            <w:noWrap/>
            <w:hideMark/>
          </w:tcPr>
          <w:p w14:paraId="28056F96"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0.093023</w:t>
            </w:r>
          </w:p>
        </w:tc>
        <w:tc>
          <w:tcPr>
            <w:tcW w:w="524" w:type="pct"/>
            <w:noWrap/>
            <w:hideMark/>
          </w:tcPr>
          <w:p w14:paraId="7396A588"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0.091376</w:t>
            </w:r>
          </w:p>
        </w:tc>
        <w:tc>
          <w:tcPr>
            <w:tcW w:w="524" w:type="pct"/>
            <w:noWrap/>
            <w:hideMark/>
          </w:tcPr>
          <w:p w14:paraId="75593CA7"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0.083968</w:t>
            </w:r>
          </w:p>
        </w:tc>
        <w:tc>
          <w:tcPr>
            <w:tcW w:w="524" w:type="pct"/>
            <w:noWrap/>
            <w:hideMark/>
          </w:tcPr>
          <w:p w14:paraId="7B78C262"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0.079775</w:t>
            </w:r>
          </w:p>
        </w:tc>
        <w:tc>
          <w:tcPr>
            <w:tcW w:w="566" w:type="pct"/>
            <w:noWrap/>
            <w:hideMark/>
          </w:tcPr>
          <w:p w14:paraId="62C62335"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0.066754</w:t>
            </w:r>
          </w:p>
        </w:tc>
        <w:tc>
          <w:tcPr>
            <w:tcW w:w="566" w:type="pct"/>
            <w:noWrap/>
            <w:hideMark/>
          </w:tcPr>
          <w:p w14:paraId="6641A0F6"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0.055419</w:t>
            </w:r>
          </w:p>
        </w:tc>
        <w:tc>
          <w:tcPr>
            <w:tcW w:w="564" w:type="pct"/>
            <w:noWrap/>
            <w:hideMark/>
          </w:tcPr>
          <w:p w14:paraId="7EC8EF1B" w14:textId="77777777" w:rsidR="00D84FFF" w:rsidRPr="00D84FFF" w:rsidRDefault="00D84FFF" w:rsidP="00D84FFF">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0.040678</w:t>
            </w:r>
          </w:p>
        </w:tc>
      </w:tr>
    </w:tbl>
    <w:p w14:paraId="0D31A549" w14:textId="39BEA07C" w:rsidR="00D84FFF" w:rsidRDefault="00D84FFF" w:rsidP="00A316E9"/>
    <w:p w14:paraId="611F9122" w14:textId="130FA843" w:rsidR="00D84FFF" w:rsidRDefault="00D84FFF" w:rsidP="00A316E9"/>
    <w:p w14:paraId="7A4E8817" w14:textId="4EC7DA86" w:rsidR="00D84FFF" w:rsidRDefault="00010B12" w:rsidP="00A316E9">
      <w:r>
        <w:t xml:space="preserve">We investigate </w:t>
      </w:r>
      <w:r w:rsidR="0006240C">
        <w:t xml:space="preserve">the information transfer means at </w:t>
      </w:r>
      <w:r w:rsidR="00F8440A">
        <w:t>narrower</w:t>
      </w:r>
      <w:r w:rsidR="0006240C">
        <w:t xml:space="preserve"> windows to </w:t>
      </w:r>
      <w:r>
        <w:t xml:space="preserve">search </w:t>
      </w:r>
      <w:r w:rsidR="00F8440A">
        <w:t>for when</w:t>
      </w:r>
      <w:r>
        <w:t xml:space="preserve"> the </w:t>
      </w:r>
      <w:r w:rsidR="00ED168F">
        <w:t xml:space="preserve">highest </w:t>
      </w:r>
      <w:r>
        <w:t>average</w:t>
      </w:r>
      <w:r w:rsidR="0006240C">
        <w:t xml:space="preserve"> information </w:t>
      </w:r>
      <w:r w:rsidR="00F8440A">
        <w:t>transfer</w:t>
      </w:r>
      <w:r w:rsidR="0006240C">
        <w:t xml:space="preserve"> occurs </w:t>
      </w:r>
      <w:r>
        <w:t xml:space="preserve">in during the morning period. </w:t>
      </w:r>
      <w:r w:rsidR="0006240C">
        <w:t xml:space="preserve">Table 1C </w:t>
      </w:r>
      <w:r w:rsidR="00351B22">
        <w:t xml:space="preserve">contains the average TE values computed for thirteen </w:t>
      </w:r>
      <w:r w:rsidR="00D2409C">
        <w:t>thirty-minute</w:t>
      </w:r>
      <w:r w:rsidR="00351B22">
        <w:t xml:space="preserve"> windows during the first quarter of 2018</w:t>
      </w:r>
      <w:r w:rsidR="0006240C">
        <w:t xml:space="preserve">. </w:t>
      </w:r>
      <w:r>
        <w:t xml:space="preserve"> Across all sampling rates the average TE values are highest during the first thirty minutes of the trading day. We then see a decay in TE means throughout the trading day. The 1, 2, 3, and 5 second sampling rates have a slight burst of information transfer within the last hour of the trading day. </w:t>
      </w:r>
    </w:p>
    <w:p w14:paraId="02B61D83" w14:textId="6C72B952" w:rsidR="002E619D" w:rsidRDefault="002E619D" w:rsidP="002E619D">
      <w:pPr>
        <w:pStyle w:val="Heading1"/>
      </w:pPr>
      <w:r>
        <w:lastRenderedPageBreak/>
        <w:t>TABLE 2A: DENSITIES FOR STRONG NETWORK</w:t>
      </w:r>
    </w:p>
    <w:tbl>
      <w:tblPr>
        <w:tblStyle w:val="PlainTable3"/>
        <w:tblW w:w="5000" w:type="pct"/>
        <w:tblLook w:val="04A0" w:firstRow="1" w:lastRow="0" w:firstColumn="1" w:lastColumn="0" w:noHBand="0" w:noVBand="1"/>
      </w:tblPr>
      <w:tblGrid>
        <w:gridCol w:w="1062"/>
        <w:gridCol w:w="1214"/>
        <w:gridCol w:w="1345"/>
        <w:gridCol w:w="1345"/>
        <w:gridCol w:w="1345"/>
        <w:gridCol w:w="1345"/>
        <w:gridCol w:w="1453"/>
        <w:gridCol w:w="1453"/>
        <w:gridCol w:w="1453"/>
        <w:gridCol w:w="1127"/>
        <w:gridCol w:w="1258"/>
      </w:tblGrid>
      <w:tr w:rsidR="003E2BD0" w:rsidRPr="00D84FFF" w14:paraId="01387588" w14:textId="77777777" w:rsidTr="003E2BD0">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438" w:type="pct"/>
            <w:noWrap/>
            <w:hideMark/>
          </w:tcPr>
          <w:p w14:paraId="34A26F5B" w14:textId="77777777" w:rsidR="00D84FFF" w:rsidRPr="00D84FFF" w:rsidRDefault="00D84FFF" w:rsidP="003E2BD0">
            <w:pPr>
              <w:jc w:val="center"/>
              <w:rPr>
                <w:rFonts w:ascii="Times New Roman" w:eastAsia="Times New Roman" w:hAnsi="Times New Roman" w:cs="Times New Roman"/>
              </w:rPr>
            </w:pPr>
          </w:p>
        </w:tc>
        <w:tc>
          <w:tcPr>
            <w:tcW w:w="353" w:type="pct"/>
            <w:noWrap/>
            <w:hideMark/>
          </w:tcPr>
          <w:p w14:paraId="5696D25F"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 second</w:t>
            </w:r>
          </w:p>
        </w:tc>
        <w:tc>
          <w:tcPr>
            <w:tcW w:w="467" w:type="pct"/>
            <w:noWrap/>
            <w:hideMark/>
          </w:tcPr>
          <w:p w14:paraId="731157F5"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2 seconds</w:t>
            </w:r>
          </w:p>
        </w:tc>
        <w:tc>
          <w:tcPr>
            <w:tcW w:w="467" w:type="pct"/>
            <w:noWrap/>
            <w:hideMark/>
          </w:tcPr>
          <w:p w14:paraId="7B683CD9"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3 seconds</w:t>
            </w:r>
          </w:p>
        </w:tc>
        <w:tc>
          <w:tcPr>
            <w:tcW w:w="467" w:type="pct"/>
            <w:noWrap/>
            <w:hideMark/>
          </w:tcPr>
          <w:p w14:paraId="68F351EE"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5 seconds</w:t>
            </w:r>
          </w:p>
        </w:tc>
        <w:tc>
          <w:tcPr>
            <w:tcW w:w="467" w:type="pct"/>
            <w:noWrap/>
            <w:hideMark/>
          </w:tcPr>
          <w:p w14:paraId="599B1677"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6 seconds</w:t>
            </w:r>
          </w:p>
        </w:tc>
        <w:tc>
          <w:tcPr>
            <w:tcW w:w="505" w:type="pct"/>
            <w:noWrap/>
            <w:hideMark/>
          </w:tcPr>
          <w:p w14:paraId="2DB9A880"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10 seconds</w:t>
            </w:r>
          </w:p>
        </w:tc>
        <w:tc>
          <w:tcPr>
            <w:tcW w:w="505" w:type="pct"/>
            <w:noWrap/>
            <w:hideMark/>
          </w:tcPr>
          <w:p w14:paraId="4682051A"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15 seconds</w:t>
            </w:r>
          </w:p>
        </w:tc>
        <w:tc>
          <w:tcPr>
            <w:tcW w:w="505" w:type="pct"/>
            <w:noWrap/>
            <w:hideMark/>
          </w:tcPr>
          <w:p w14:paraId="050A7EAE"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30 seconds</w:t>
            </w:r>
          </w:p>
        </w:tc>
        <w:tc>
          <w:tcPr>
            <w:tcW w:w="391" w:type="pct"/>
            <w:noWrap/>
            <w:hideMark/>
          </w:tcPr>
          <w:p w14:paraId="7EAA9094"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 minute</w:t>
            </w:r>
          </w:p>
        </w:tc>
        <w:tc>
          <w:tcPr>
            <w:tcW w:w="437" w:type="pct"/>
            <w:noWrap/>
            <w:hideMark/>
          </w:tcPr>
          <w:p w14:paraId="707986E2" w14:textId="77777777" w:rsidR="00D84FFF" w:rsidRPr="003E2BD0" w:rsidRDefault="00D84FFF"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2 minutes</w:t>
            </w:r>
          </w:p>
        </w:tc>
      </w:tr>
      <w:tr w:rsidR="003E2BD0" w:rsidRPr="00D84FFF" w14:paraId="716B426D" w14:textId="77777777" w:rsidTr="003E2BD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8" w:type="pct"/>
            <w:noWrap/>
            <w:hideMark/>
          </w:tcPr>
          <w:p w14:paraId="6E018565" w14:textId="77777777" w:rsidR="00D84FFF" w:rsidRPr="004C4748" w:rsidRDefault="00D84FFF" w:rsidP="003E2BD0">
            <w:pPr>
              <w:jc w:val="center"/>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Density</w:t>
            </w:r>
          </w:p>
        </w:tc>
        <w:tc>
          <w:tcPr>
            <w:tcW w:w="353" w:type="pct"/>
            <w:noWrap/>
            <w:hideMark/>
          </w:tcPr>
          <w:p w14:paraId="4B676D3A"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0.361325</w:t>
            </w:r>
          </w:p>
        </w:tc>
        <w:tc>
          <w:tcPr>
            <w:tcW w:w="467" w:type="pct"/>
            <w:noWrap/>
            <w:hideMark/>
          </w:tcPr>
          <w:p w14:paraId="59D620E9"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0.378285</w:t>
            </w:r>
          </w:p>
        </w:tc>
        <w:tc>
          <w:tcPr>
            <w:tcW w:w="467" w:type="pct"/>
            <w:noWrap/>
            <w:hideMark/>
          </w:tcPr>
          <w:p w14:paraId="06B9787E"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0.383764</w:t>
            </w:r>
          </w:p>
        </w:tc>
        <w:tc>
          <w:tcPr>
            <w:tcW w:w="467" w:type="pct"/>
            <w:noWrap/>
            <w:hideMark/>
          </w:tcPr>
          <w:p w14:paraId="14503831"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0.390074</w:t>
            </w:r>
          </w:p>
        </w:tc>
        <w:tc>
          <w:tcPr>
            <w:tcW w:w="467" w:type="pct"/>
            <w:noWrap/>
            <w:hideMark/>
          </w:tcPr>
          <w:p w14:paraId="64886F0A"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0.392056</w:t>
            </w:r>
          </w:p>
        </w:tc>
        <w:tc>
          <w:tcPr>
            <w:tcW w:w="505" w:type="pct"/>
            <w:noWrap/>
            <w:hideMark/>
          </w:tcPr>
          <w:p w14:paraId="6118B829"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0.395974</w:t>
            </w:r>
          </w:p>
        </w:tc>
        <w:tc>
          <w:tcPr>
            <w:tcW w:w="505" w:type="pct"/>
            <w:noWrap/>
            <w:hideMark/>
          </w:tcPr>
          <w:p w14:paraId="0C5DDB75"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0.396916</w:t>
            </w:r>
          </w:p>
        </w:tc>
        <w:tc>
          <w:tcPr>
            <w:tcW w:w="505" w:type="pct"/>
            <w:noWrap/>
            <w:hideMark/>
          </w:tcPr>
          <w:p w14:paraId="07B8D3D3"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0.397413</w:t>
            </w:r>
          </w:p>
        </w:tc>
        <w:tc>
          <w:tcPr>
            <w:tcW w:w="391" w:type="pct"/>
            <w:noWrap/>
            <w:hideMark/>
          </w:tcPr>
          <w:p w14:paraId="58A30198"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0.3956</w:t>
            </w:r>
          </w:p>
        </w:tc>
        <w:tc>
          <w:tcPr>
            <w:tcW w:w="437" w:type="pct"/>
            <w:noWrap/>
            <w:hideMark/>
          </w:tcPr>
          <w:p w14:paraId="00810A0D" w14:textId="77777777" w:rsidR="00D84FFF" w:rsidRPr="00D84FFF" w:rsidRDefault="00D84FFF" w:rsidP="003E2BD0">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D84FFF">
              <w:rPr>
                <w:rFonts w:ascii="Helvetica" w:eastAsia="Times New Roman" w:hAnsi="Helvetica" w:cs="Calibri"/>
                <w:color w:val="000000"/>
              </w:rPr>
              <w:t>0.389073</w:t>
            </w:r>
          </w:p>
        </w:tc>
      </w:tr>
    </w:tbl>
    <w:p w14:paraId="582C5E78" w14:textId="11181AFA" w:rsidR="00D84FFF" w:rsidRDefault="00D84FFF" w:rsidP="00A316E9">
      <w:r>
        <w:t>‘</w:t>
      </w:r>
    </w:p>
    <w:p w14:paraId="49B85602" w14:textId="3FC86E02" w:rsidR="00D84FFF" w:rsidRDefault="00D84FFF" w:rsidP="00A316E9"/>
    <w:p w14:paraId="0731100E" w14:textId="7249CCE6" w:rsidR="00D84FFF" w:rsidRDefault="002E619D" w:rsidP="002E619D">
      <w:pPr>
        <w:pStyle w:val="Heading1"/>
      </w:pPr>
      <w:r>
        <w:t>TABLE 2B: DENSITIES FOR VERY STRONG NETWORK</w:t>
      </w:r>
    </w:p>
    <w:tbl>
      <w:tblPr>
        <w:tblStyle w:val="PlainTable3"/>
        <w:tblW w:w="5000" w:type="pct"/>
        <w:tblLook w:val="04A0" w:firstRow="1" w:lastRow="0" w:firstColumn="1" w:lastColumn="0" w:noHBand="0" w:noVBand="1"/>
      </w:tblPr>
      <w:tblGrid>
        <w:gridCol w:w="1133"/>
        <w:gridCol w:w="1207"/>
        <w:gridCol w:w="1338"/>
        <w:gridCol w:w="1338"/>
        <w:gridCol w:w="1338"/>
        <w:gridCol w:w="1338"/>
        <w:gridCol w:w="1445"/>
        <w:gridCol w:w="1445"/>
        <w:gridCol w:w="1445"/>
        <w:gridCol w:w="1122"/>
        <w:gridCol w:w="1251"/>
      </w:tblGrid>
      <w:tr w:rsidR="002E619D" w:rsidRPr="002E619D" w14:paraId="70C73E8E" w14:textId="77777777" w:rsidTr="002E619D">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455" w:type="pct"/>
            <w:noWrap/>
            <w:hideMark/>
          </w:tcPr>
          <w:p w14:paraId="6775F367" w14:textId="77777777" w:rsidR="002E619D" w:rsidRPr="002E619D" w:rsidRDefault="002E619D" w:rsidP="002E619D">
            <w:pPr>
              <w:rPr>
                <w:rFonts w:ascii="Times New Roman" w:eastAsia="Times New Roman" w:hAnsi="Times New Roman" w:cs="Times New Roman"/>
              </w:rPr>
            </w:pPr>
          </w:p>
        </w:tc>
        <w:tc>
          <w:tcPr>
            <w:tcW w:w="455" w:type="pct"/>
            <w:noWrap/>
            <w:hideMark/>
          </w:tcPr>
          <w:p w14:paraId="330794C1"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 second</w:t>
            </w:r>
          </w:p>
        </w:tc>
        <w:tc>
          <w:tcPr>
            <w:tcW w:w="455" w:type="pct"/>
            <w:noWrap/>
            <w:hideMark/>
          </w:tcPr>
          <w:p w14:paraId="44E27DE4"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2 seconds</w:t>
            </w:r>
          </w:p>
        </w:tc>
        <w:tc>
          <w:tcPr>
            <w:tcW w:w="455" w:type="pct"/>
            <w:noWrap/>
            <w:hideMark/>
          </w:tcPr>
          <w:p w14:paraId="40045C22"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3 seconds</w:t>
            </w:r>
          </w:p>
        </w:tc>
        <w:tc>
          <w:tcPr>
            <w:tcW w:w="455" w:type="pct"/>
            <w:noWrap/>
            <w:hideMark/>
          </w:tcPr>
          <w:p w14:paraId="024F690F"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5 seconds</w:t>
            </w:r>
          </w:p>
        </w:tc>
        <w:tc>
          <w:tcPr>
            <w:tcW w:w="455" w:type="pct"/>
            <w:noWrap/>
            <w:hideMark/>
          </w:tcPr>
          <w:p w14:paraId="3B7E1CB9"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6 seconds</w:t>
            </w:r>
          </w:p>
        </w:tc>
        <w:tc>
          <w:tcPr>
            <w:tcW w:w="455" w:type="pct"/>
            <w:noWrap/>
            <w:hideMark/>
          </w:tcPr>
          <w:p w14:paraId="7020A87E"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10 seconds</w:t>
            </w:r>
          </w:p>
        </w:tc>
        <w:tc>
          <w:tcPr>
            <w:tcW w:w="455" w:type="pct"/>
            <w:noWrap/>
            <w:hideMark/>
          </w:tcPr>
          <w:p w14:paraId="2FECDEF6"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15 seconds</w:t>
            </w:r>
          </w:p>
        </w:tc>
        <w:tc>
          <w:tcPr>
            <w:tcW w:w="455" w:type="pct"/>
            <w:noWrap/>
            <w:hideMark/>
          </w:tcPr>
          <w:p w14:paraId="2D326081"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30 seconds</w:t>
            </w:r>
          </w:p>
        </w:tc>
        <w:tc>
          <w:tcPr>
            <w:tcW w:w="455" w:type="pct"/>
            <w:noWrap/>
            <w:hideMark/>
          </w:tcPr>
          <w:p w14:paraId="00AD063D"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 minute</w:t>
            </w:r>
          </w:p>
        </w:tc>
        <w:tc>
          <w:tcPr>
            <w:tcW w:w="455" w:type="pct"/>
            <w:noWrap/>
            <w:hideMark/>
          </w:tcPr>
          <w:p w14:paraId="08D50FAE" w14:textId="77777777" w:rsidR="002E619D" w:rsidRPr="003E2BD0" w:rsidRDefault="002E619D" w:rsidP="002E619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2 minutes</w:t>
            </w:r>
          </w:p>
        </w:tc>
      </w:tr>
      <w:tr w:rsidR="002E619D" w:rsidRPr="002E619D" w14:paraId="7E6B9DCE" w14:textId="77777777" w:rsidTr="002E61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5" w:type="pct"/>
            <w:noWrap/>
            <w:hideMark/>
          </w:tcPr>
          <w:p w14:paraId="26B7C9B5" w14:textId="77777777" w:rsidR="002E619D" w:rsidRPr="002E619D" w:rsidRDefault="002E619D" w:rsidP="002E619D">
            <w:pPr>
              <w:rPr>
                <w:rFonts w:ascii="Helvetica" w:eastAsia="Times New Roman" w:hAnsi="Helvetica" w:cs="Calibri"/>
                <w:color w:val="000000"/>
              </w:rPr>
            </w:pPr>
            <w:r w:rsidRPr="002E619D">
              <w:rPr>
                <w:rFonts w:ascii="Helvetica" w:eastAsia="Times New Roman" w:hAnsi="Helvetica" w:cs="Calibri"/>
                <w:color w:val="000000"/>
              </w:rPr>
              <w:t>Density</w:t>
            </w:r>
          </w:p>
        </w:tc>
        <w:tc>
          <w:tcPr>
            <w:tcW w:w="455" w:type="pct"/>
            <w:noWrap/>
            <w:hideMark/>
          </w:tcPr>
          <w:p w14:paraId="73C1E736"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0.096361</w:t>
            </w:r>
          </w:p>
        </w:tc>
        <w:tc>
          <w:tcPr>
            <w:tcW w:w="455" w:type="pct"/>
            <w:noWrap/>
            <w:hideMark/>
          </w:tcPr>
          <w:p w14:paraId="70D0073D"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0.080947</w:t>
            </w:r>
          </w:p>
        </w:tc>
        <w:tc>
          <w:tcPr>
            <w:tcW w:w="455" w:type="pct"/>
            <w:noWrap/>
            <w:hideMark/>
          </w:tcPr>
          <w:p w14:paraId="77B29C7A"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0.074043</w:t>
            </w:r>
          </w:p>
        </w:tc>
        <w:tc>
          <w:tcPr>
            <w:tcW w:w="455" w:type="pct"/>
            <w:noWrap/>
            <w:hideMark/>
          </w:tcPr>
          <w:p w14:paraId="1A29F520"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0.068487</w:t>
            </w:r>
          </w:p>
        </w:tc>
        <w:tc>
          <w:tcPr>
            <w:tcW w:w="455" w:type="pct"/>
            <w:noWrap/>
            <w:hideMark/>
          </w:tcPr>
          <w:p w14:paraId="56AD8964"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0.067785</w:t>
            </w:r>
          </w:p>
        </w:tc>
        <w:tc>
          <w:tcPr>
            <w:tcW w:w="455" w:type="pct"/>
            <w:noWrap/>
            <w:hideMark/>
          </w:tcPr>
          <w:p w14:paraId="5A7CA714"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0.066014</w:t>
            </w:r>
          </w:p>
        </w:tc>
        <w:tc>
          <w:tcPr>
            <w:tcW w:w="455" w:type="pct"/>
            <w:noWrap/>
            <w:hideMark/>
          </w:tcPr>
          <w:p w14:paraId="7B229DBA"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0.066017</w:t>
            </w:r>
          </w:p>
        </w:tc>
        <w:tc>
          <w:tcPr>
            <w:tcW w:w="455" w:type="pct"/>
            <w:noWrap/>
            <w:hideMark/>
          </w:tcPr>
          <w:p w14:paraId="7A09E53F"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0.06657</w:t>
            </w:r>
          </w:p>
        </w:tc>
        <w:tc>
          <w:tcPr>
            <w:tcW w:w="455" w:type="pct"/>
            <w:noWrap/>
            <w:hideMark/>
          </w:tcPr>
          <w:p w14:paraId="68ACABAD"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0.067629</w:t>
            </w:r>
          </w:p>
        </w:tc>
        <w:tc>
          <w:tcPr>
            <w:tcW w:w="455" w:type="pct"/>
            <w:noWrap/>
            <w:hideMark/>
          </w:tcPr>
          <w:p w14:paraId="43430D8C" w14:textId="77777777" w:rsidR="002E619D" w:rsidRPr="002E619D" w:rsidRDefault="002E619D" w:rsidP="002E619D">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2E619D">
              <w:rPr>
                <w:rFonts w:ascii="Helvetica" w:eastAsia="Times New Roman" w:hAnsi="Helvetica" w:cs="Calibri"/>
                <w:color w:val="000000"/>
              </w:rPr>
              <w:t>0.06917</w:t>
            </w:r>
          </w:p>
        </w:tc>
      </w:tr>
    </w:tbl>
    <w:p w14:paraId="14469615" w14:textId="26F23FA7" w:rsidR="002E619D" w:rsidRDefault="002E619D" w:rsidP="00A316E9"/>
    <w:p w14:paraId="55F6A301" w14:textId="084C37D8" w:rsidR="00010B12" w:rsidRDefault="00D613E4" w:rsidP="00A316E9">
      <w:commentRangeStart w:id="9"/>
      <w:commentRangeEnd w:id="9"/>
      <w:r>
        <w:rPr>
          <w:rStyle w:val="CommentReference"/>
        </w:rPr>
        <w:commentReference w:id="9"/>
      </w:r>
    </w:p>
    <w:p w14:paraId="126DEDAA" w14:textId="6DB713F7" w:rsidR="00010B12" w:rsidRPr="00F55D2A" w:rsidRDefault="000F5C7A" w:rsidP="00A316E9">
      <w:r>
        <w:t>Table 2 shows the network density of the strong and very strong networks.</w:t>
      </w:r>
      <w:r w:rsidR="00F55D2A">
        <w:t xml:space="preserve"> Recall that the strong networks are dichotomized where TE is between the </w:t>
      </w:r>
      <m:oMath>
        <m:r>
          <m:rPr>
            <m:sty m:val="p"/>
          </m:rPr>
          <w:rPr>
            <w:rFonts w:ascii="Cambria Math" w:hAnsi="Cambria Math"/>
          </w:rPr>
          <m:t>μ</m:t>
        </m:r>
        <m:r>
          <w:rPr>
            <w:rFonts w:ascii="Cambria Math" w:hAnsi="Cambria Math"/>
          </w:rPr>
          <m:t xml:space="preserve"> + </m:t>
        </m:r>
        <m:r>
          <m:rPr>
            <m:sty m:val="p"/>
          </m:rPr>
          <w:rPr>
            <w:rFonts w:ascii="Cambria Math" w:hAnsi="Cambria Math"/>
          </w:rPr>
          <m:t>σ</m:t>
        </m:r>
      </m:oMath>
      <w:r w:rsidR="00F55D2A">
        <w:t xml:space="preserve"> and </w:t>
      </w:r>
      <m:oMath>
        <m:r>
          <m:rPr>
            <m:sty m:val="p"/>
          </m:rPr>
          <w:rPr>
            <w:rFonts w:ascii="Cambria Math" w:hAnsi="Cambria Math"/>
          </w:rPr>
          <m:t>μ</m:t>
        </m:r>
        <m:r>
          <w:rPr>
            <w:rFonts w:ascii="Cambria Math" w:hAnsi="Cambria Math"/>
          </w:rPr>
          <m:t xml:space="preserve">+ 2 </m:t>
        </m:r>
        <m:r>
          <m:rPr>
            <m:sty m:val="p"/>
          </m:rPr>
          <w:rPr>
            <w:rFonts w:ascii="Cambria Math" w:hAnsi="Cambria Math"/>
          </w:rPr>
          <m:t>σ</m:t>
        </m:r>
      </m:oMath>
      <w:r w:rsidR="00F55D2A">
        <w:t xml:space="preserve"> and the very strong networks are dichotomized where TE </w:t>
      </w:r>
      <m:oMath>
        <m:r>
          <w:rPr>
            <w:rFonts w:ascii="Cambria Math" w:hAnsi="Cambria Math"/>
          </w:rPr>
          <m:t xml:space="preserve">&gt; </m:t>
        </m:r>
        <m:r>
          <m:rPr>
            <m:sty m:val="p"/>
          </m:rPr>
          <w:rPr>
            <w:rFonts w:ascii="Cambria Math" w:hAnsi="Cambria Math"/>
          </w:rPr>
          <m:t>μ</m:t>
        </m:r>
        <m:r>
          <w:rPr>
            <w:rFonts w:ascii="Cambria Math" w:hAnsi="Cambria Math"/>
          </w:rPr>
          <m:t>+ 2</m:t>
        </m:r>
        <m:r>
          <m:rPr>
            <m:sty m:val="p"/>
          </m:rPr>
          <w:rPr>
            <w:rFonts w:ascii="Cambria Math" w:hAnsi="Cambria Math"/>
          </w:rPr>
          <m:t>σ</m:t>
        </m:r>
      </m:oMath>
      <w:r w:rsidR="00F55D2A">
        <w:t xml:space="preserve">. </w:t>
      </w:r>
      <w:r w:rsidR="00820BBF">
        <w:t>The densities for the strong network across all sampling rates are higher than the very strong network. The densities are higher at fast sampling rates which indicates that the tails of the distribution are fatter at fast sampling rates.</w:t>
      </w:r>
    </w:p>
    <w:p w14:paraId="73615885" w14:textId="788DE504" w:rsidR="002E619D" w:rsidRDefault="002E619D" w:rsidP="00A316E9"/>
    <w:p w14:paraId="7697D0A6" w14:textId="01B2938F" w:rsidR="002E619D" w:rsidRDefault="002E619D" w:rsidP="002E619D">
      <w:pPr>
        <w:pStyle w:val="Heading1"/>
      </w:pPr>
      <w:r>
        <w:t xml:space="preserve">TABLE 3: </w:t>
      </w:r>
    </w:p>
    <w:tbl>
      <w:tblPr>
        <w:tblStyle w:val="PlainTable3"/>
        <w:tblW w:w="0" w:type="auto"/>
        <w:tblLook w:val="04A0" w:firstRow="1" w:lastRow="0" w:firstColumn="1" w:lastColumn="0" w:noHBand="0" w:noVBand="1"/>
      </w:tblPr>
      <w:tblGrid>
        <w:gridCol w:w="2489"/>
        <w:gridCol w:w="1073"/>
        <w:gridCol w:w="1202"/>
        <w:gridCol w:w="1202"/>
        <w:gridCol w:w="1202"/>
        <w:gridCol w:w="1202"/>
        <w:gridCol w:w="1297"/>
        <w:gridCol w:w="1297"/>
        <w:gridCol w:w="1297"/>
        <w:gridCol w:w="1013"/>
        <w:gridCol w:w="1126"/>
      </w:tblGrid>
      <w:tr w:rsidR="00F376BB" w:rsidRPr="00F376BB" w14:paraId="04C4283E" w14:textId="77777777" w:rsidTr="003E2BD0">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880" w:type="dxa"/>
            <w:noWrap/>
            <w:hideMark/>
          </w:tcPr>
          <w:p w14:paraId="7E6E60C5" w14:textId="77777777" w:rsidR="00F376BB" w:rsidRPr="003E2BD0" w:rsidRDefault="00F376BB" w:rsidP="003E2BD0">
            <w:pPr>
              <w:jc w:val="center"/>
              <w:rPr>
                <w:rFonts w:ascii="Times New Roman" w:eastAsia="Times New Roman" w:hAnsi="Times New Roman" w:cs="Times New Roman"/>
                <w:sz w:val="20"/>
                <w:szCs w:val="20"/>
              </w:rPr>
            </w:pPr>
          </w:p>
        </w:tc>
        <w:tc>
          <w:tcPr>
            <w:tcW w:w="1221" w:type="dxa"/>
            <w:noWrap/>
            <w:hideMark/>
          </w:tcPr>
          <w:p w14:paraId="6B835163"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1 second</w:t>
            </w:r>
          </w:p>
        </w:tc>
        <w:tc>
          <w:tcPr>
            <w:tcW w:w="0" w:type="auto"/>
            <w:noWrap/>
            <w:hideMark/>
          </w:tcPr>
          <w:p w14:paraId="27D62B7E"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2 seconds</w:t>
            </w:r>
          </w:p>
        </w:tc>
        <w:tc>
          <w:tcPr>
            <w:tcW w:w="0" w:type="auto"/>
            <w:noWrap/>
            <w:hideMark/>
          </w:tcPr>
          <w:p w14:paraId="5E4F433C"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3 seconds</w:t>
            </w:r>
          </w:p>
        </w:tc>
        <w:tc>
          <w:tcPr>
            <w:tcW w:w="0" w:type="auto"/>
            <w:noWrap/>
            <w:hideMark/>
          </w:tcPr>
          <w:p w14:paraId="21D3330F"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5 seconds</w:t>
            </w:r>
          </w:p>
        </w:tc>
        <w:tc>
          <w:tcPr>
            <w:tcW w:w="0" w:type="auto"/>
            <w:noWrap/>
            <w:hideMark/>
          </w:tcPr>
          <w:p w14:paraId="3E5A8D42"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6 seconds</w:t>
            </w:r>
          </w:p>
        </w:tc>
        <w:tc>
          <w:tcPr>
            <w:tcW w:w="0" w:type="auto"/>
            <w:noWrap/>
            <w:hideMark/>
          </w:tcPr>
          <w:p w14:paraId="32E9E968"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10 seconds</w:t>
            </w:r>
          </w:p>
        </w:tc>
        <w:tc>
          <w:tcPr>
            <w:tcW w:w="0" w:type="auto"/>
            <w:noWrap/>
            <w:hideMark/>
          </w:tcPr>
          <w:p w14:paraId="52ABF8BF"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15 seconds</w:t>
            </w:r>
          </w:p>
        </w:tc>
        <w:tc>
          <w:tcPr>
            <w:tcW w:w="0" w:type="auto"/>
            <w:noWrap/>
            <w:hideMark/>
          </w:tcPr>
          <w:p w14:paraId="2A72998B"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30 seconds</w:t>
            </w:r>
          </w:p>
        </w:tc>
        <w:tc>
          <w:tcPr>
            <w:tcW w:w="0" w:type="auto"/>
            <w:noWrap/>
            <w:hideMark/>
          </w:tcPr>
          <w:p w14:paraId="09794164"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1 minute</w:t>
            </w:r>
          </w:p>
        </w:tc>
        <w:tc>
          <w:tcPr>
            <w:tcW w:w="0" w:type="auto"/>
            <w:noWrap/>
            <w:hideMark/>
          </w:tcPr>
          <w:p w14:paraId="0BCE4F48" w14:textId="77777777" w:rsidR="00F376BB" w:rsidRPr="003E2BD0" w:rsidRDefault="00F376BB"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0"/>
                <w:szCs w:val="20"/>
              </w:rPr>
            </w:pPr>
            <w:r w:rsidRPr="003E2BD0">
              <w:rPr>
                <w:rFonts w:ascii="Helvetica" w:eastAsia="Times New Roman" w:hAnsi="Helvetica" w:cs="Calibri"/>
                <w:color w:val="000000"/>
                <w:sz w:val="20"/>
                <w:szCs w:val="20"/>
              </w:rPr>
              <w:t>2 minutes</w:t>
            </w:r>
          </w:p>
        </w:tc>
      </w:tr>
      <w:tr w:rsidR="00F376BB" w:rsidRPr="00F376BB" w14:paraId="4FE19896" w14:textId="77777777" w:rsidTr="003E2BD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89701" w14:textId="77777777" w:rsidR="00F376BB" w:rsidRPr="00F376BB" w:rsidRDefault="00F376BB" w:rsidP="00F376BB">
            <w:pPr>
              <w:rPr>
                <w:rFonts w:ascii="Helvetica" w:eastAsia="Times New Roman" w:hAnsi="Helvetica" w:cs="Calibri"/>
                <w:color w:val="000000"/>
              </w:rPr>
            </w:pPr>
            <w:proofErr w:type="gramStart"/>
            <w:r w:rsidRPr="00F376BB">
              <w:rPr>
                <w:rFonts w:ascii="Helvetica" w:eastAsia="Times New Roman" w:hAnsi="Helvetica" w:cs="Calibri"/>
                <w:color w:val="000000"/>
              </w:rPr>
              <w:t>AVG(</w:t>
            </w:r>
            <w:proofErr w:type="gramEnd"/>
            <w:r w:rsidRPr="00F376BB">
              <w:rPr>
                <w:rFonts w:ascii="Helvetica" w:eastAsia="Times New Roman" w:hAnsi="Helvetica" w:cs="Calibri"/>
                <w:color w:val="000000"/>
              </w:rPr>
              <w:t>weighted indegree)</w:t>
            </w:r>
          </w:p>
        </w:tc>
        <w:tc>
          <w:tcPr>
            <w:tcW w:w="1221" w:type="dxa"/>
            <w:noWrap/>
            <w:hideMark/>
          </w:tcPr>
          <w:p w14:paraId="1FD60251"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125.693</w:t>
            </w:r>
          </w:p>
        </w:tc>
        <w:tc>
          <w:tcPr>
            <w:tcW w:w="0" w:type="auto"/>
            <w:noWrap/>
            <w:hideMark/>
          </w:tcPr>
          <w:p w14:paraId="7023A820"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151.609</w:t>
            </w:r>
          </w:p>
        </w:tc>
        <w:tc>
          <w:tcPr>
            <w:tcW w:w="0" w:type="auto"/>
            <w:noWrap/>
            <w:hideMark/>
          </w:tcPr>
          <w:p w14:paraId="22F5D780"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163.03</w:t>
            </w:r>
          </w:p>
        </w:tc>
        <w:tc>
          <w:tcPr>
            <w:tcW w:w="0" w:type="auto"/>
            <w:noWrap/>
            <w:hideMark/>
          </w:tcPr>
          <w:p w14:paraId="4C59175A"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169.493</w:t>
            </w:r>
          </w:p>
        </w:tc>
        <w:tc>
          <w:tcPr>
            <w:tcW w:w="0" w:type="auto"/>
            <w:noWrap/>
            <w:hideMark/>
          </w:tcPr>
          <w:p w14:paraId="10E1A6F9"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169.715</w:t>
            </w:r>
          </w:p>
        </w:tc>
        <w:tc>
          <w:tcPr>
            <w:tcW w:w="0" w:type="auto"/>
            <w:noWrap/>
            <w:hideMark/>
          </w:tcPr>
          <w:p w14:paraId="3BCF58AD"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164.176</w:t>
            </w:r>
          </w:p>
        </w:tc>
        <w:tc>
          <w:tcPr>
            <w:tcW w:w="0" w:type="auto"/>
            <w:noWrap/>
            <w:hideMark/>
          </w:tcPr>
          <w:p w14:paraId="1C89C3DC"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153.266</w:t>
            </w:r>
          </w:p>
        </w:tc>
        <w:tc>
          <w:tcPr>
            <w:tcW w:w="0" w:type="auto"/>
            <w:noWrap/>
            <w:hideMark/>
          </w:tcPr>
          <w:p w14:paraId="6C2B8EAF"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135.756</w:t>
            </w:r>
          </w:p>
        </w:tc>
        <w:tc>
          <w:tcPr>
            <w:tcW w:w="0" w:type="auto"/>
            <w:noWrap/>
            <w:hideMark/>
          </w:tcPr>
          <w:p w14:paraId="5E0DBF84"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132.917</w:t>
            </w:r>
          </w:p>
        </w:tc>
        <w:tc>
          <w:tcPr>
            <w:tcW w:w="0" w:type="auto"/>
            <w:noWrap/>
            <w:hideMark/>
          </w:tcPr>
          <w:p w14:paraId="5079132D" w14:textId="77777777" w:rsidR="00F376BB" w:rsidRPr="00F376BB" w:rsidRDefault="00F376BB" w:rsidP="00F376BB">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146.221</w:t>
            </w:r>
          </w:p>
        </w:tc>
      </w:tr>
      <w:tr w:rsidR="00F376BB" w:rsidRPr="00F376BB" w14:paraId="75D1FBCA" w14:textId="77777777" w:rsidTr="003E2BD0">
        <w:trPr>
          <w:trHeight w:val="320"/>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CA79A45" w14:textId="77777777" w:rsidR="00F376BB" w:rsidRPr="00F376BB" w:rsidRDefault="00F376BB" w:rsidP="00F376BB">
            <w:pPr>
              <w:rPr>
                <w:rFonts w:ascii="Helvetica" w:eastAsia="Times New Roman" w:hAnsi="Helvetica" w:cs="Calibri"/>
                <w:color w:val="000000"/>
              </w:rPr>
            </w:pPr>
            <w:proofErr w:type="gramStart"/>
            <w:r w:rsidRPr="00F376BB">
              <w:rPr>
                <w:rFonts w:ascii="Helvetica" w:eastAsia="Times New Roman" w:hAnsi="Helvetica" w:cs="Calibri"/>
                <w:color w:val="000000"/>
              </w:rPr>
              <w:t>AVG(</w:t>
            </w:r>
            <w:proofErr w:type="gramEnd"/>
            <w:r w:rsidRPr="00F376BB">
              <w:rPr>
                <w:rFonts w:ascii="Helvetica" w:eastAsia="Times New Roman" w:hAnsi="Helvetica" w:cs="Calibri"/>
                <w:color w:val="000000"/>
              </w:rPr>
              <w:t>weighted outdegree)</w:t>
            </w:r>
          </w:p>
        </w:tc>
        <w:tc>
          <w:tcPr>
            <w:tcW w:w="1221" w:type="dxa"/>
            <w:noWrap/>
            <w:hideMark/>
          </w:tcPr>
          <w:p w14:paraId="64D6127F"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125.693</w:t>
            </w:r>
          </w:p>
        </w:tc>
        <w:tc>
          <w:tcPr>
            <w:tcW w:w="0" w:type="auto"/>
            <w:noWrap/>
            <w:hideMark/>
          </w:tcPr>
          <w:p w14:paraId="03906C48"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151.609</w:t>
            </w:r>
          </w:p>
        </w:tc>
        <w:tc>
          <w:tcPr>
            <w:tcW w:w="0" w:type="auto"/>
            <w:noWrap/>
            <w:hideMark/>
          </w:tcPr>
          <w:p w14:paraId="5696A6F9"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163.03</w:t>
            </w:r>
          </w:p>
        </w:tc>
        <w:tc>
          <w:tcPr>
            <w:tcW w:w="0" w:type="auto"/>
            <w:noWrap/>
            <w:hideMark/>
          </w:tcPr>
          <w:p w14:paraId="6C908DB9"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169.493</w:t>
            </w:r>
          </w:p>
        </w:tc>
        <w:tc>
          <w:tcPr>
            <w:tcW w:w="0" w:type="auto"/>
            <w:noWrap/>
            <w:hideMark/>
          </w:tcPr>
          <w:p w14:paraId="0099E84C"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169.715</w:t>
            </w:r>
          </w:p>
        </w:tc>
        <w:tc>
          <w:tcPr>
            <w:tcW w:w="0" w:type="auto"/>
            <w:noWrap/>
            <w:hideMark/>
          </w:tcPr>
          <w:p w14:paraId="2B716947"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164.176</w:t>
            </w:r>
          </w:p>
        </w:tc>
        <w:tc>
          <w:tcPr>
            <w:tcW w:w="0" w:type="auto"/>
            <w:noWrap/>
            <w:hideMark/>
          </w:tcPr>
          <w:p w14:paraId="38E08F14"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153.266</w:t>
            </w:r>
          </w:p>
        </w:tc>
        <w:tc>
          <w:tcPr>
            <w:tcW w:w="0" w:type="auto"/>
            <w:noWrap/>
            <w:hideMark/>
          </w:tcPr>
          <w:p w14:paraId="19DDBFC8"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135.756</w:t>
            </w:r>
          </w:p>
        </w:tc>
        <w:tc>
          <w:tcPr>
            <w:tcW w:w="0" w:type="auto"/>
            <w:noWrap/>
            <w:hideMark/>
          </w:tcPr>
          <w:p w14:paraId="6B131ECA"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132.917</w:t>
            </w:r>
          </w:p>
        </w:tc>
        <w:tc>
          <w:tcPr>
            <w:tcW w:w="0" w:type="auto"/>
            <w:noWrap/>
            <w:hideMark/>
          </w:tcPr>
          <w:p w14:paraId="579121FE" w14:textId="77777777" w:rsidR="00F376BB" w:rsidRPr="00F376BB" w:rsidRDefault="00F376BB" w:rsidP="00F376BB">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F376BB">
              <w:rPr>
                <w:rFonts w:ascii="Helvetica" w:eastAsia="Times New Roman" w:hAnsi="Helvetica" w:cs="Calibri"/>
                <w:color w:val="000000"/>
              </w:rPr>
              <w:t>146.221</w:t>
            </w:r>
          </w:p>
        </w:tc>
      </w:tr>
    </w:tbl>
    <w:p w14:paraId="3AD38428" w14:textId="13B57184" w:rsidR="002E619D" w:rsidRDefault="002E619D" w:rsidP="00A316E9"/>
    <w:p w14:paraId="38A9E738" w14:textId="77777777" w:rsidR="009458A7" w:rsidRDefault="009458A7" w:rsidP="00A316E9"/>
    <w:p w14:paraId="5F835B26" w14:textId="32E2F9DB" w:rsidR="009458A7" w:rsidRDefault="0090691B" w:rsidP="00A316E9">
      <w:r>
        <w:t xml:space="preserve">Table 3 shows the average weighted in-degree and out-degree of the information transfer network at various sampling rates for the first quarter of 2018. Given that all the firms in the information transfer networks are connected the average weighted in-degree and out-degree values across all firms in the first quarter of 2018 are the same values. To state this differently </w:t>
      </w:r>
      <w:r w:rsidR="00C14DF7">
        <w:t xml:space="preserve">the average of all of incoming information transfers from a set of firms to a particular firm is equivalent to the average of all outgoing connections from a set of firms to a firm. </w:t>
      </w:r>
    </w:p>
    <w:p w14:paraId="11C3BBDD" w14:textId="77777777" w:rsidR="009458A7" w:rsidRDefault="009458A7" w:rsidP="00A316E9"/>
    <w:p w14:paraId="4DF4D230" w14:textId="2A5555D5" w:rsidR="009458A7" w:rsidRDefault="00F376BB" w:rsidP="009458A7">
      <w:pPr>
        <w:pStyle w:val="Heading1"/>
      </w:pPr>
      <w:r>
        <w:lastRenderedPageBreak/>
        <w:t>Table 4</w:t>
      </w:r>
      <w:r w:rsidR="009458A7">
        <w:t xml:space="preserve"> </w:t>
      </w:r>
      <w:del w:id="10" w:author="Ikegwu, Kelechi M" w:date="2020-12-30T13:53:00Z">
        <w:r w:rsidR="009458A7" w:rsidDel="00EE3D3F">
          <w:delText>(In Degree):</w:delText>
        </w:r>
      </w:del>
      <w:ins w:id="11" w:author="Ikegwu, Kelechi M" w:date="2020-12-30T13:53:00Z">
        <w:r w:rsidR="00EE3D3F">
          <w:t>Panel A:</w:t>
        </w:r>
      </w:ins>
    </w:p>
    <w:p w14:paraId="58DED05E" w14:textId="76EC7FAF" w:rsidR="009458A7" w:rsidRPr="009458A7" w:rsidRDefault="009458A7" w:rsidP="009458A7">
      <w:pPr>
        <w:rPr>
          <w:rFonts w:ascii="Times New Roman" w:eastAsia="Times New Roman" w:hAnsi="Times New Roman" w:cs="Times New Roman"/>
          <w:color w:val="000000" w:themeColor="text1"/>
          <w:sz w:val="40"/>
          <w:szCs w:val="40"/>
        </w:rPr>
      </w:pPr>
      <w:r w:rsidRPr="009458A7">
        <w:rPr>
          <w:rFonts w:ascii="Segoe UI" w:eastAsia="Times New Roman" w:hAnsi="Segoe UI" w:cs="Segoe UI"/>
          <w:i/>
          <w:iCs/>
          <w:color w:val="000000" w:themeColor="text1"/>
        </w:rPr>
        <w:t>Dependent variable:</w:t>
      </w:r>
      <w:r>
        <w:rPr>
          <w:rFonts w:ascii="Segoe UI" w:eastAsia="Times New Roman" w:hAnsi="Segoe UI" w:cs="Segoe UI"/>
          <w:i/>
          <w:iCs/>
          <w:color w:val="000000" w:themeColor="text1"/>
        </w:rPr>
        <w:t xml:space="preserve"> </w:t>
      </w:r>
      <w:proofErr w:type="spellStart"/>
      <w:r w:rsidRPr="009458A7">
        <w:rPr>
          <w:rFonts w:ascii="Segoe UI" w:eastAsia="Times New Roman" w:hAnsi="Segoe UI" w:cs="Segoe UI"/>
          <w:i/>
          <w:iCs/>
          <w:color w:val="000000" w:themeColor="text1"/>
        </w:rPr>
        <w:t>den_TE_indeg</w:t>
      </w:r>
      <w:proofErr w:type="spellEnd"/>
    </w:p>
    <w:p w14:paraId="5DC3867B" w14:textId="77777777" w:rsidR="009458A7" w:rsidRPr="009458A7" w:rsidRDefault="009458A7" w:rsidP="009458A7"/>
    <w:tbl>
      <w:tblPr>
        <w:tblStyle w:val="PlainTable3"/>
        <w:tblW w:w="5000" w:type="pct"/>
        <w:tblLook w:val="04A0" w:firstRow="1" w:lastRow="0" w:firstColumn="1" w:lastColumn="0" w:noHBand="0" w:noVBand="1"/>
      </w:tblPr>
      <w:tblGrid>
        <w:gridCol w:w="1340"/>
        <w:gridCol w:w="1306"/>
        <w:gridCol w:w="1306"/>
        <w:gridCol w:w="1306"/>
        <w:gridCol w:w="1306"/>
        <w:gridCol w:w="1306"/>
        <w:gridCol w:w="1306"/>
        <w:gridCol w:w="1306"/>
        <w:gridCol w:w="1306"/>
        <w:gridCol w:w="1306"/>
        <w:gridCol w:w="1306"/>
      </w:tblGrid>
      <w:tr w:rsidR="009458A7" w:rsidRPr="009458A7" w14:paraId="7DB5CD95" w14:textId="77777777" w:rsidTr="009458A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590" w:type="pct"/>
            <w:noWrap/>
            <w:hideMark/>
          </w:tcPr>
          <w:p w14:paraId="3B9ABBCF" w14:textId="77777777" w:rsidR="009458A7" w:rsidRPr="009458A7" w:rsidRDefault="009458A7" w:rsidP="009458A7">
            <w:pPr>
              <w:rPr>
                <w:rFonts w:ascii="Times New Roman" w:eastAsia="Times New Roman" w:hAnsi="Times New Roman" w:cs="Times New Roman"/>
              </w:rPr>
            </w:pPr>
          </w:p>
        </w:tc>
        <w:tc>
          <w:tcPr>
            <w:tcW w:w="327" w:type="pct"/>
            <w:noWrap/>
            <w:hideMark/>
          </w:tcPr>
          <w:p w14:paraId="3A23BD8E"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1 second</w:t>
            </w:r>
          </w:p>
        </w:tc>
        <w:tc>
          <w:tcPr>
            <w:tcW w:w="453" w:type="pct"/>
            <w:noWrap/>
            <w:hideMark/>
          </w:tcPr>
          <w:p w14:paraId="082BC3C3"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2 seconds</w:t>
            </w:r>
          </w:p>
        </w:tc>
        <w:tc>
          <w:tcPr>
            <w:tcW w:w="453" w:type="pct"/>
            <w:noWrap/>
            <w:hideMark/>
          </w:tcPr>
          <w:p w14:paraId="1201B4C8"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3 seconds</w:t>
            </w:r>
          </w:p>
        </w:tc>
        <w:tc>
          <w:tcPr>
            <w:tcW w:w="454" w:type="pct"/>
            <w:noWrap/>
            <w:hideMark/>
          </w:tcPr>
          <w:p w14:paraId="6681252F"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5 seconds</w:t>
            </w:r>
          </w:p>
        </w:tc>
        <w:tc>
          <w:tcPr>
            <w:tcW w:w="454" w:type="pct"/>
            <w:noWrap/>
            <w:hideMark/>
          </w:tcPr>
          <w:p w14:paraId="037C75B0"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6 seconds</w:t>
            </w:r>
          </w:p>
        </w:tc>
        <w:tc>
          <w:tcPr>
            <w:tcW w:w="454" w:type="pct"/>
            <w:noWrap/>
            <w:hideMark/>
          </w:tcPr>
          <w:p w14:paraId="58BB8CD8"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10 seconds</w:t>
            </w:r>
          </w:p>
        </w:tc>
        <w:tc>
          <w:tcPr>
            <w:tcW w:w="454" w:type="pct"/>
            <w:noWrap/>
            <w:hideMark/>
          </w:tcPr>
          <w:p w14:paraId="2E17253E"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15 seconds</w:t>
            </w:r>
          </w:p>
        </w:tc>
        <w:tc>
          <w:tcPr>
            <w:tcW w:w="454" w:type="pct"/>
            <w:noWrap/>
            <w:hideMark/>
          </w:tcPr>
          <w:p w14:paraId="48FC8F25"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30 seconds</w:t>
            </w:r>
          </w:p>
        </w:tc>
        <w:tc>
          <w:tcPr>
            <w:tcW w:w="454" w:type="pct"/>
            <w:noWrap/>
            <w:hideMark/>
          </w:tcPr>
          <w:p w14:paraId="1C0C4D32"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1 minute</w:t>
            </w:r>
          </w:p>
        </w:tc>
        <w:tc>
          <w:tcPr>
            <w:tcW w:w="454" w:type="pct"/>
            <w:noWrap/>
            <w:hideMark/>
          </w:tcPr>
          <w:p w14:paraId="1EFA26F8" w14:textId="77777777" w:rsidR="009458A7" w:rsidRPr="009458A7" w:rsidRDefault="009458A7" w:rsidP="009458A7">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18"/>
                <w:szCs w:val="18"/>
              </w:rPr>
            </w:pPr>
            <w:r w:rsidRPr="009458A7">
              <w:rPr>
                <w:rFonts w:ascii="Helvetica" w:eastAsia="Times New Roman" w:hAnsi="Helvetica" w:cs="Calibri"/>
                <w:color w:val="000000"/>
                <w:sz w:val="18"/>
                <w:szCs w:val="18"/>
              </w:rPr>
              <w:t>2 minutes</w:t>
            </w:r>
          </w:p>
        </w:tc>
      </w:tr>
      <w:tr w:rsidR="009458A7" w:rsidRPr="009458A7" w14:paraId="23BDB600" w14:textId="77777777" w:rsidTr="009458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90" w:type="pct"/>
            <w:noWrap/>
            <w:hideMark/>
          </w:tcPr>
          <w:p w14:paraId="429CD6FF" w14:textId="77777777" w:rsidR="009458A7" w:rsidRPr="009458A7" w:rsidRDefault="009458A7" w:rsidP="009458A7">
            <w:pPr>
              <w:rPr>
                <w:rFonts w:ascii="Helvetica" w:eastAsia="Times New Roman" w:hAnsi="Helvetica" w:cs="Calibri"/>
                <w:color w:val="000000"/>
              </w:rPr>
            </w:pPr>
          </w:p>
        </w:tc>
        <w:tc>
          <w:tcPr>
            <w:tcW w:w="327" w:type="pct"/>
            <w:noWrap/>
            <w:hideMark/>
          </w:tcPr>
          <w:p w14:paraId="15F0D6DF"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3" w:type="pct"/>
            <w:noWrap/>
            <w:hideMark/>
          </w:tcPr>
          <w:p w14:paraId="536FE182"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3" w:type="pct"/>
            <w:noWrap/>
            <w:hideMark/>
          </w:tcPr>
          <w:p w14:paraId="062B106C"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3D21AAB1"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4F9E2FA0"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0295F97A"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4E906375"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14446ACE"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1FC22F83"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77A583C9"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9458A7" w:rsidRPr="009458A7" w14:paraId="771BC2B1" w14:textId="77777777" w:rsidTr="009458A7">
        <w:trPr>
          <w:trHeight w:val="360"/>
        </w:trPr>
        <w:tc>
          <w:tcPr>
            <w:cnfStyle w:val="001000000000" w:firstRow="0" w:lastRow="0" w:firstColumn="1" w:lastColumn="0" w:oddVBand="0" w:evenVBand="0" w:oddHBand="0" w:evenHBand="0" w:firstRowFirstColumn="0" w:firstRowLastColumn="0" w:lastRowFirstColumn="0" w:lastRowLastColumn="0"/>
            <w:tcW w:w="590" w:type="pct"/>
            <w:noWrap/>
            <w:hideMark/>
          </w:tcPr>
          <w:p w14:paraId="3FFBDAC4" w14:textId="77777777" w:rsidR="009458A7" w:rsidRPr="009458A7" w:rsidRDefault="009458A7" w:rsidP="009458A7">
            <w:pPr>
              <w:rPr>
                <w:rFonts w:ascii="Helvetica" w:eastAsia="Times New Roman" w:hAnsi="Helvetica" w:cs="Calibri"/>
                <w:color w:val="000000"/>
                <w:sz w:val="21"/>
                <w:szCs w:val="21"/>
              </w:rPr>
            </w:pPr>
            <w:r w:rsidRPr="009458A7">
              <w:rPr>
                <w:rFonts w:ascii="Helvetica" w:eastAsia="Times New Roman" w:hAnsi="Helvetica" w:cs="Calibri"/>
                <w:color w:val="000000"/>
                <w:sz w:val="21"/>
                <w:szCs w:val="21"/>
              </w:rPr>
              <w:t>Intercept</w:t>
            </w:r>
          </w:p>
        </w:tc>
        <w:tc>
          <w:tcPr>
            <w:tcW w:w="327" w:type="pct"/>
            <w:noWrap/>
            <w:hideMark/>
          </w:tcPr>
          <w:p w14:paraId="3C0476F5"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0.039</w:t>
            </w:r>
            <w:r w:rsidRPr="009458A7">
              <w:rPr>
                <w:rFonts w:ascii="Helvetica" w:eastAsia="Times New Roman" w:hAnsi="Helvetica" w:cs="Calibri"/>
                <w:color w:val="000000"/>
                <w:vertAlign w:val="superscript"/>
              </w:rPr>
              <w:t>***</w:t>
            </w:r>
          </w:p>
        </w:tc>
        <w:tc>
          <w:tcPr>
            <w:tcW w:w="453" w:type="pct"/>
            <w:noWrap/>
            <w:hideMark/>
          </w:tcPr>
          <w:p w14:paraId="1254621C"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0.060</w:t>
            </w:r>
            <w:r w:rsidRPr="009458A7">
              <w:rPr>
                <w:rFonts w:ascii="Helvetica" w:eastAsia="Times New Roman" w:hAnsi="Helvetica" w:cs="Calibri"/>
                <w:color w:val="000000"/>
                <w:vertAlign w:val="superscript"/>
              </w:rPr>
              <w:t>***</w:t>
            </w:r>
          </w:p>
        </w:tc>
        <w:tc>
          <w:tcPr>
            <w:tcW w:w="453" w:type="pct"/>
            <w:noWrap/>
            <w:hideMark/>
          </w:tcPr>
          <w:p w14:paraId="4A447C20"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0.077</w:t>
            </w:r>
            <w:r w:rsidRPr="009458A7">
              <w:rPr>
                <w:rFonts w:ascii="Helvetica" w:eastAsia="Times New Roman" w:hAnsi="Helvetica" w:cs="Calibri"/>
                <w:color w:val="000000"/>
                <w:vertAlign w:val="superscript"/>
              </w:rPr>
              <w:t>***</w:t>
            </w:r>
          </w:p>
        </w:tc>
        <w:tc>
          <w:tcPr>
            <w:tcW w:w="454" w:type="pct"/>
            <w:noWrap/>
            <w:hideMark/>
          </w:tcPr>
          <w:p w14:paraId="405ABB0E"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0.091</w:t>
            </w:r>
            <w:r w:rsidRPr="009458A7">
              <w:rPr>
                <w:rFonts w:ascii="Helvetica" w:eastAsia="Times New Roman" w:hAnsi="Helvetica" w:cs="Calibri"/>
                <w:color w:val="000000"/>
                <w:vertAlign w:val="superscript"/>
              </w:rPr>
              <w:t>***</w:t>
            </w:r>
          </w:p>
        </w:tc>
        <w:tc>
          <w:tcPr>
            <w:tcW w:w="454" w:type="pct"/>
            <w:noWrap/>
            <w:hideMark/>
          </w:tcPr>
          <w:p w14:paraId="73C6E359"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0.094</w:t>
            </w:r>
            <w:r w:rsidRPr="009458A7">
              <w:rPr>
                <w:rFonts w:ascii="Helvetica" w:eastAsia="Times New Roman" w:hAnsi="Helvetica" w:cs="Calibri"/>
                <w:color w:val="000000"/>
                <w:vertAlign w:val="superscript"/>
              </w:rPr>
              <w:t>***</w:t>
            </w:r>
          </w:p>
        </w:tc>
        <w:tc>
          <w:tcPr>
            <w:tcW w:w="454" w:type="pct"/>
            <w:noWrap/>
            <w:hideMark/>
          </w:tcPr>
          <w:p w14:paraId="300CB050"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0.091</w:t>
            </w:r>
            <w:r w:rsidRPr="009458A7">
              <w:rPr>
                <w:rFonts w:ascii="Helvetica" w:eastAsia="Times New Roman" w:hAnsi="Helvetica" w:cs="Calibri"/>
                <w:color w:val="000000"/>
                <w:vertAlign w:val="superscript"/>
              </w:rPr>
              <w:t>***</w:t>
            </w:r>
          </w:p>
        </w:tc>
        <w:tc>
          <w:tcPr>
            <w:tcW w:w="454" w:type="pct"/>
            <w:noWrap/>
            <w:hideMark/>
          </w:tcPr>
          <w:p w14:paraId="71D4C4F3"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0.085</w:t>
            </w:r>
            <w:r w:rsidRPr="009458A7">
              <w:rPr>
                <w:rFonts w:ascii="Helvetica" w:eastAsia="Times New Roman" w:hAnsi="Helvetica" w:cs="Calibri"/>
                <w:color w:val="000000"/>
                <w:vertAlign w:val="superscript"/>
              </w:rPr>
              <w:t>***</w:t>
            </w:r>
          </w:p>
        </w:tc>
        <w:tc>
          <w:tcPr>
            <w:tcW w:w="454" w:type="pct"/>
            <w:noWrap/>
            <w:hideMark/>
          </w:tcPr>
          <w:p w14:paraId="0A94A0F5"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0.071</w:t>
            </w:r>
            <w:r w:rsidRPr="009458A7">
              <w:rPr>
                <w:rFonts w:ascii="Helvetica" w:eastAsia="Times New Roman" w:hAnsi="Helvetica" w:cs="Calibri"/>
                <w:color w:val="000000"/>
                <w:vertAlign w:val="superscript"/>
              </w:rPr>
              <w:t>***</w:t>
            </w:r>
          </w:p>
        </w:tc>
        <w:tc>
          <w:tcPr>
            <w:tcW w:w="454" w:type="pct"/>
            <w:noWrap/>
            <w:hideMark/>
          </w:tcPr>
          <w:p w14:paraId="02EF8217"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0.055</w:t>
            </w:r>
            <w:r w:rsidRPr="009458A7">
              <w:rPr>
                <w:rFonts w:ascii="Helvetica" w:eastAsia="Times New Roman" w:hAnsi="Helvetica" w:cs="Calibri"/>
                <w:color w:val="000000"/>
                <w:vertAlign w:val="superscript"/>
              </w:rPr>
              <w:t>***</w:t>
            </w:r>
          </w:p>
        </w:tc>
        <w:tc>
          <w:tcPr>
            <w:tcW w:w="454" w:type="pct"/>
            <w:noWrap/>
            <w:hideMark/>
          </w:tcPr>
          <w:p w14:paraId="395E70D7"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0.043</w:t>
            </w:r>
            <w:r w:rsidRPr="009458A7">
              <w:rPr>
                <w:rFonts w:ascii="Helvetica" w:eastAsia="Times New Roman" w:hAnsi="Helvetica" w:cs="Calibri"/>
                <w:color w:val="000000"/>
                <w:vertAlign w:val="superscript"/>
              </w:rPr>
              <w:t>***</w:t>
            </w:r>
          </w:p>
        </w:tc>
      </w:tr>
      <w:tr w:rsidR="009458A7" w:rsidRPr="009458A7" w14:paraId="02414969" w14:textId="77777777" w:rsidTr="009458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90" w:type="pct"/>
            <w:noWrap/>
            <w:hideMark/>
          </w:tcPr>
          <w:p w14:paraId="7F09084B" w14:textId="77777777" w:rsidR="009458A7" w:rsidRPr="009458A7" w:rsidRDefault="009458A7" w:rsidP="009458A7">
            <w:pPr>
              <w:rPr>
                <w:rFonts w:ascii="Helvetica" w:eastAsia="Times New Roman" w:hAnsi="Helvetica" w:cs="Calibri"/>
                <w:color w:val="000000"/>
                <w:sz w:val="21"/>
                <w:szCs w:val="21"/>
              </w:rPr>
            </w:pPr>
          </w:p>
        </w:tc>
        <w:tc>
          <w:tcPr>
            <w:tcW w:w="327" w:type="pct"/>
            <w:noWrap/>
            <w:hideMark/>
          </w:tcPr>
          <w:p w14:paraId="1890192A"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w:t>
            </w:r>
          </w:p>
        </w:tc>
        <w:tc>
          <w:tcPr>
            <w:tcW w:w="453" w:type="pct"/>
            <w:noWrap/>
            <w:hideMark/>
          </w:tcPr>
          <w:p w14:paraId="6B2213BB"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3" w:type="pct"/>
            <w:noWrap/>
            <w:hideMark/>
          </w:tcPr>
          <w:p w14:paraId="155BE4F9"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4" w:type="pct"/>
            <w:noWrap/>
            <w:hideMark/>
          </w:tcPr>
          <w:p w14:paraId="016BD7A3"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4" w:type="pct"/>
            <w:noWrap/>
            <w:hideMark/>
          </w:tcPr>
          <w:p w14:paraId="213C3E04"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4" w:type="pct"/>
            <w:noWrap/>
            <w:hideMark/>
          </w:tcPr>
          <w:p w14:paraId="1F23E2F8"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4" w:type="pct"/>
            <w:noWrap/>
            <w:hideMark/>
          </w:tcPr>
          <w:p w14:paraId="3EC6F5F5"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4" w:type="pct"/>
            <w:noWrap/>
            <w:hideMark/>
          </w:tcPr>
          <w:p w14:paraId="71D6A07D"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4" w:type="pct"/>
            <w:noWrap/>
            <w:hideMark/>
          </w:tcPr>
          <w:p w14:paraId="51D7D3E5"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4" w:type="pct"/>
            <w:noWrap/>
            <w:hideMark/>
          </w:tcPr>
          <w:p w14:paraId="5FE8D507"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r>
      <w:tr w:rsidR="009458A7" w:rsidRPr="009458A7" w14:paraId="6C51AD91" w14:textId="77777777" w:rsidTr="009458A7">
        <w:trPr>
          <w:trHeight w:val="360"/>
        </w:trPr>
        <w:tc>
          <w:tcPr>
            <w:cnfStyle w:val="001000000000" w:firstRow="0" w:lastRow="0" w:firstColumn="1" w:lastColumn="0" w:oddVBand="0" w:evenVBand="0" w:oddHBand="0" w:evenHBand="0" w:firstRowFirstColumn="0" w:firstRowLastColumn="0" w:lastRowFirstColumn="0" w:lastRowLastColumn="0"/>
            <w:tcW w:w="590" w:type="pct"/>
            <w:noWrap/>
            <w:hideMark/>
          </w:tcPr>
          <w:p w14:paraId="1DA9E8C9" w14:textId="77777777" w:rsidR="009458A7" w:rsidRPr="009458A7" w:rsidRDefault="009458A7" w:rsidP="009458A7">
            <w:pPr>
              <w:rPr>
                <w:rFonts w:ascii="Helvetica" w:eastAsia="Times New Roman" w:hAnsi="Helvetica" w:cs="Calibri"/>
                <w:color w:val="000000"/>
                <w:sz w:val="21"/>
                <w:szCs w:val="21"/>
              </w:rPr>
            </w:pPr>
            <w:r w:rsidRPr="009458A7">
              <w:rPr>
                <w:rFonts w:ascii="Helvetica" w:eastAsia="Times New Roman" w:hAnsi="Helvetica" w:cs="Calibri"/>
                <w:color w:val="000000"/>
                <w:sz w:val="21"/>
                <w:szCs w:val="21"/>
              </w:rPr>
              <w:t>den_TE_indeg_t3</w:t>
            </w:r>
          </w:p>
        </w:tc>
        <w:tc>
          <w:tcPr>
            <w:tcW w:w="327" w:type="pct"/>
            <w:noWrap/>
            <w:hideMark/>
          </w:tcPr>
          <w:p w14:paraId="1A541DDF"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0.602</w:t>
            </w:r>
            <w:r w:rsidRPr="009458A7">
              <w:rPr>
                <w:rFonts w:ascii="Helvetica" w:eastAsia="Times New Roman" w:hAnsi="Helvetica" w:cs="Calibri"/>
                <w:color w:val="000000"/>
                <w:vertAlign w:val="superscript"/>
              </w:rPr>
              <w:t>***</w:t>
            </w:r>
          </w:p>
        </w:tc>
        <w:tc>
          <w:tcPr>
            <w:tcW w:w="453" w:type="pct"/>
            <w:noWrap/>
            <w:hideMark/>
          </w:tcPr>
          <w:p w14:paraId="280ABCFE"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0.484</w:t>
            </w:r>
            <w:r w:rsidRPr="009458A7">
              <w:rPr>
                <w:rFonts w:ascii="Helvetica" w:eastAsia="Times New Roman" w:hAnsi="Helvetica" w:cs="Calibri"/>
                <w:color w:val="000000"/>
                <w:vertAlign w:val="superscript"/>
              </w:rPr>
              <w:t>***</w:t>
            </w:r>
          </w:p>
        </w:tc>
        <w:tc>
          <w:tcPr>
            <w:tcW w:w="453" w:type="pct"/>
            <w:noWrap/>
            <w:hideMark/>
          </w:tcPr>
          <w:p w14:paraId="3F0132F7"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0.385</w:t>
            </w:r>
            <w:r w:rsidRPr="009458A7">
              <w:rPr>
                <w:rFonts w:ascii="Helvetica" w:eastAsia="Times New Roman" w:hAnsi="Helvetica" w:cs="Calibri"/>
                <w:color w:val="000000"/>
                <w:vertAlign w:val="superscript"/>
              </w:rPr>
              <w:t>***</w:t>
            </w:r>
          </w:p>
        </w:tc>
        <w:tc>
          <w:tcPr>
            <w:tcW w:w="454" w:type="pct"/>
            <w:noWrap/>
            <w:hideMark/>
          </w:tcPr>
          <w:p w14:paraId="2C0D0DA4"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0.296</w:t>
            </w:r>
            <w:r w:rsidRPr="009458A7">
              <w:rPr>
                <w:rFonts w:ascii="Helvetica" w:eastAsia="Times New Roman" w:hAnsi="Helvetica" w:cs="Calibri"/>
                <w:color w:val="000000"/>
                <w:vertAlign w:val="superscript"/>
              </w:rPr>
              <w:t>***</w:t>
            </w:r>
          </w:p>
        </w:tc>
        <w:tc>
          <w:tcPr>
            <w:tcW w:w="454" w:type="pct"/>
            <w:noWrap/>
            <w:hideMark/>
          </w:tcPr>
          <w:p w14:paraId="0BD1133D"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0.277</w:t>
            </w:r>
            <w:r w:rsidRPr="009458A7">
              <w:rPr>
                <w:rFonts w:ascii="Helvetica" w:eastAsia="Times New Roman" w:hAnsi="Helvetica" w:cs="Calibri"/>
                <w:color w:val="000000"/>
                <w:vertAlign w:val="superscript"/>
              </w:rPr>
              <w:t>***</w:t>
            </w:r>
          </w:p>
        </w:tc>
        <w:tc>
          <w:tcPr>
            <w:tcW w:w="454" w:type="pct"/>
            <w:noWrap/>
            <w:hideMark/>
          </w:tcPr>
          <w:p w14:paraId="6EDBC9A6"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0.251</w:t>
            </w:r>
            <w:r w:rsidRPr="009458A7">
              <w:rPr>
                <w:rFonts w:ascii="Helvetica" w:eastAsia="Times New Roman" w:hAnsi="Helvetica" w:cs="Calibri"/>
                <w:color w:val="000000"/>
                <w:vertAlign w:val="superscript"/>
              </w:rPr>
              <w:t>***</w:t>
            </w:r>
          </w:p>
        </w:tc>
        <w:tc>
          <w:tcPr>
            <w:tcW w:w="454" w:type="pct"/>
            <w:noWrap/>
            <w:hideMark/>
          </w:tcPr>
          <w:p w14:paraId="00D3D1E1"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0.222</w:t>
            </w:r>
            <w:r w:rsidRPr="009458A7">
              <w:rPr>
                <w:rFonts w:ascii="Helvetica" w:eastAsia="Times New Roman" w:hAnsi="Helvetica" w:cs="Calibri"/>
                <w:color w:val="000000"/>
                <w:vertAlign w:val="superscript"/>
              </w:rPr>
              <w:t>***</w:t>
            </w:r>
          </w:p>
        </w:tc>
        <w:tc>
          <w:tcPr>
            <w:tcW w:w="454" w:type="pct"/>
            <w:noWrap/>
            <w:hideMark/>
          </w:tcPr>
          <w:p w14:paraId="59275FDB"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0.124</w:t>
            </w:r>
            <w:r w:rsidRPr="009458A7">
              <w:rPr>
                <w:rFonts w:ascii="Helvetica" w:eastAsia="Times New Roman" w:hAnsi="Helvetica" w:cs="Calibri"/>
                <w:color w:val="000000"/>
                <w:vertAlign w:val="superscript"/>
              </w:rPr>
              <w:t>***</w:t>
            </w:r>
          </w:p>
        </w:tc>
        <w:tc>
          <w:tcPr>
            <w:tcW w:w="454" w:type="pct"/>
            <w:noWrap/>
            <w:hideMark/>
          </w:tcPr>
          <w:p w14:paraId="56953A76"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0.039</w:t>
            </w:r>
            <w:r w:rsidRPr="009458A7">
              <w:rPr>
                <w:rFonts w:ascii="Helvetica" w:eastAsia="Times New Roman" w:hAnsi="Helvetica" w:cs="Calibri"/>
                <w:color w:val="000000"/>
                <w:vertAlign w:val="superscript"/>
              </w:rPr>
              <w:t>***</w:t>
            </w:r>
          </w:p>
        </w:tc>
        <w:tc>
          <w:tcPr>
            <w:tcW w:w="454" w:type="pct"/>
            <w:noWrap/>
            <w:hideMark/>
          </w:tcPr>
          <w:p w14:paraId="35F0A75F"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0.020</w:t>
            </w:r>
            <w:r w:rsidRPr="009458A7">
              <w:rPr>
                <w:rFonts w:ascii="Helvetica" w:eastAsia="Times New Roman" w:hAnsi="Helvetica" w:cs="Calibri"/>
                <w:color w:val="000000"/>
                <w:vertAlign w:val="superscript"/>
              </w:rPr>
              <w:t>***</w:t>
            </w:r>
          </w:p>
        </w:tc>
      </w:tr>
      <w:tr w:rsidR="009458A7" w:rsidRPr="009458A7" w14:paraId="7286F6EA" w14:textId="77777777" w:rsidTr="009458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90" w:type="pct"/>
            <w:noWrap/>
            <w:hideMark/>
          </w:tcPr>
          <w:p w14:paraId="147C8D83" w14:textId="77777777" w:rsidR="009458A7" w:rsidRPr="009458A7" w:rsidRDefault="009458A7" w:rsidP="009458A7">
            <w:pPr>
              <w:rPr>
                <w:rFonts w:ascii="Helvetica" w:eastAsia="Times New Roman" w:hAnsi="Helvetica" w:cs="Calibri"/>
                <w:color w:val="000000"/>
                <w:sz w:val="21"/>
                <w:szCs w:val="21"/>
              </w:rPr>
            </w:pPr>
          </w:p>
        </w:tc>
        <w:tc>
          <w:tcPr>
            <w:tcW w:w="327" w:type="pct"/>
            <w:noWrap/>
            <w:hideMark/>
          </w:tcPr>
          <w:p w14:paraId="094D9B8E"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-0.005</w:t>
            </w:r>
          </w:p>
        </w:tc>
        <w:tc>
          <w:tcPr>
            <w:tcW w:w="453" w:type="pct"/>
            <w:noWrap/>
            <w:hideMark/>
          </w:tcPr>
          <w:p w14:paraId="01555C93"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-0.005</w:t>
            </w:r>
          </w:p>
        </w:tc>
        <w:tc>
          <w:tcPr>
            <w:tcW w:w="453" w:type="pct"/>
            <w:noWrap/>
            <w:hideMark/>
          </w:tcPr>
          <w:p w14:paraId="42CD198A"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-0.005</w:t>
            </w:r>
          </w:p>
        </w:tc>
        <w:tc>
          <w:tcPr>
            <w:tcW w:w="454" w:type="pct"/>
            <w:noWrap/>
            <w:hideMark/>
          </w:tcPr>
          <w:p w14:paraId="5159AE6E"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-0.006</w:t>
            </w:r>
          </w:p>
        </w:tc>
        <w:tc>
          <w:tcPr>
            <w:tcW w:w="454" w:type="pct"/>
            <w:noWrap/>
            <w:hideMark/>
          </w:tcPr>
          <w:p w14:paraId="78859B75"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-0.006</w:t>
            </w:r>
          </w:p>
        </w:tc>
        <w:tc>
          <w:tcPr>
            <w:tcW w:w="454" w:type="pct"/>
            <w:noWrap/>
            <w:hideMark/>
          </w:tcPr>
          <w:p w14:paraId="38A9CE1E"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-0.006</w:t>
            </w:r>
          </w:p>
        </w:tc>
        <w:tc>
          <w:tcPr>
            <w:tcW w:w="454" w:type="pct"/>
            <w:noWrap/>
            <w:hideMark/>
          </w:tcPr>
          <w:p w14:paraId="65551D0D"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-0.006</w:t>
            </w:r>
          </w:p>
        </w:tc>
        <w:tc>
          <w:tcPr>
            <w:tcW w:w="454" w:type="pct"/>
            <w:noWrap/>
            <w:hideMark/>
          </w:tcPr>
          <w:p w14:paraId="0D4878DB"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-0.006</w:t>
            </w:r>
          </w:p>
        </w:tc>
        <w:tc>
          <w:tcPr>
            <w:tcW w:w="454" w:type="pct"/>
            <w:noWrap/>
            <w:hideMark/>
          </w:tcPr>
          <w:p w14:paraId="30512A13"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-0.006</w:t>
            </w:r>
          </w:p>
        </w:tc>
        <w:tc>
          <w:tcPr>
            <w:tcW w:w="454" w:type="pct"/>
            <w:noWrap/>
            <w:hideMark/>
          </w:tcPr>
          <w:p w14:paraId="34C7DD71"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-0.006</w:t>
            </w:r>
          </w:p>
        </w:tc>
      </w:tr>
      <w:tr w:rsidR="009458A7" w:rsidRPr="009458A7" w14:paraId="5161D322" w14:textId="77777777" w:rsidTr="009458A7">
        <w:trPr>
          <w:trHeight w:val="320"/>
        </w:trPr>
        <w:tc>
          <w:tcPr>
            <w:cnfStyle w:val="001000000000" w:firstRow="0" w:lastRow="0" w:firstColumn="1" w:lastColumn="0" w:oddVBand="0" w:evenVBand="0" w:oddHBand="0" w:evenHBand="0" w:firstRowFirstColumn="0" w:firstRowLastColumn="0" w:lastRowFirstColumn="0" w:lastRowLastColumn="0"/>
            <w:tcW w:w="590" w:type="pct"/>
            <w:noWrap/>
            <w:hideMark/>
          </w:tcPr>
          <w:p w14:paraId="3EBB580F" w14:textId="77777777" w:rsidR="009458A7" w:rsidRPr="009458A7" w:rsidRDefault="009458A7" w:rsidP="009458A7">
            <w:pPr>
              <w:jc w:val="right"/>
              <w:rPr>
                <w:rFonts w:ascii="Helvetica" w:eastAsia="Times New Roman" w:hAnsi="Helvetica" w:cs="Calibri"/>
                <w:color w:val="000000"/>
                <w:sz w:val="21"/>
                <w:szCs w:val="21"/>
              </w:rPr>
            </w:pPr>
          </w:p>
        </w:tc>
        <w:tc>
          <w:tcPr>
            <w:tcW w:w="327" w:type="pct"/>
            <w:noWrap/>
            <w:hideMark/>
          </w:tcPr>
          <w:p w14:paraId="342E0467"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3" w:type="pct"/>
            <w:noWrap/>
            <w:hideMark/>
          </w:tcPr>
          <w:p w14:paraId="646BABCC"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3" w:type="pct"/>
            <w:noWrap/>
            <w:hideMark/>
          </w:tcPr>
          <w:p w14:paraId="11AA9CC9"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594D7F2B"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0D147EA6"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664B5A9A"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73DFBDE7"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69853FB3"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37E9AEBD"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4" w:type="pct"/>
            <w:noWrap/>
            <w:hideMark/>
          </w:tcPr>
          <w:p w14:paraId="1AE1540A"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458A7" w:rsidRPr="009458A7" w14:paraId="04EB5E12" w14:textId="77777777" w:rsidTr="009458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90" w:type="pct"/>
            <w:noWrap/>
            <w:hideMark/>
          </w:tcPr>
          <w:p w14:paraId="30ED8E7A" w14:textId="77777777" w:rsidR="009458A7" w:rsidRPr="009458A7" w:rsidRDefault="009458A7" w:rsidP="009458A7">
            <w:pPr>
              <w:rPr>
                <w:rFonts w:ascii="Helvetica" w:eastAsia="Times New Roman" w:hAnsi="Helvetica" w:cs="Calibri"/>
                <w:color w:val="000000"/>
                <w:sz w:val="21"/>
                <w:szCs w:val="21"/>
              </w:rPr>
            </w:pPr>
            <w:r w:rsidRPr="009458A7">
              <w:rPr>
                <w:rFonts w:ascii="Helvetica" w:eastAsia="Times New Roman" w:hAnsi="Helvetica" w:cs="Calibri"/>
                <w:color w:val="000000"/>
                <w:sz w:val="21"/>
                <w:szCs w:val="21"/>
              </w:rPr>
              <w:t>Observations</w:t>
            </w:r>
          </w:p>
        </w:tc>
        <w:tc>
          <w:tcPr>
            <w:tcW w:w="327" w:type="pct"/>
            <w:noWrap/>
            <w:hideMark/>
          </w:tcPr>
          <w:p w14:paraId="247FB0F8"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3" w:type="pct"/>
            <w:noWrap/>
            <w:hideMark/>
          </w:tcPr>
          <w:p w14:paraId="51B4DAFB"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3" w:type="pct"/>
            <w:noWrap/>
            <w:hideMark/>
          </w:tcPr>
          <w:p w14:paraId="2241B490"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4" w:type="pct"/>
            <w:noWrap/>
            <w:hideMark/>
          </w:tcPr>
          <w:p w14:paraId="4DB8C8EF"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4" w:type="pct"/>
            <w:noWrap/>
            <w:hideMark/>
          </w:tcPr>
          <w:p w14:paraId="450163BF"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4" w:type="pct"/>
            <w:noWrap/>
            <w:hideMark/>
          </w:tcPr>
          <w:p w14:paraId="615C77F1"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4" w:type="pct"/>
            <w:noWrap/>
            <w:hideMark/>
          </w:tcPr>
          <w:p w14:paraId="3372456C"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4" w:type="pct"/>
            <w:noWrap/>
            <w:hideMark/>
          </w:tcPr>
          <w:p w14:paraId="41DE1727"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4" w:type="pct"/>
            <w:noWrap/>
            <w:hideMark/>
          </w:tcPr>
          <w:p w14:paraId="002B019F"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4" w:type="pct"/>
            <w:noWrap/>
            <w:hideMark/>
          </w:tcPr>
          <w:p w14:paraId="0CE9EB0F"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r>
      <w:tr w:rsidR="009458A7" w:rsidRPr="009458A7" w14:paraId="1DAFE30E" w14:textId="77777777" w:rsidTr="009458A7">
        <w:trPr>
          <w:trHeight w:val="360"/>
        </w:trPr>
        <w:tc>
          <w:tcPr>
            <w:cnfStyle w:val="001000000000" w:firstRow="0" w:lastRow="0" w:firstColumn="1" w:lastColumn="0" w:oddVBand="0" w:evenVBand="0" w:oddHBand="0" w:evenHBand="0" w:firstRowFirstColumn="0" w:firstRowLastColumn="0" w:lastRowFirstColumn="0" w:lastRowLastColumn="0"/>
            <w:tcW w:w="590" w:type="pct"/>
            <w:noWrap/>
            <w:hideMark/>
          </w:tcPr>
          <w:p w14:paraId="54847C32" w14:textId="77777777" w:rsidR="009458A7" w:rsidRPr="009458A7" w:rsidRDefault="009458A7" w:rsidP="009458A7">
            <w:pPr>
              <w:rPr>
                <w:rFonts w:ascii="Helvetica" w:eastAsia="Times New Roman" w:hAnsi="Helvetica" w:cs="Calibri"/>
                <w:color w:val="000000"/>
                <w:sz w:val="21"/>
                <w:szCs w:val="21"/>
              </w:rPr>
            </w:pPr>
            <w:r w:rsidRPr="009458A7">
              <w:rPr>
                <w:rFonts w:ascii="Helvetica" w:eastAsia="Times New Roman" w:hAnsi="Helvetica" w:cs="Calibri"/>
                <w:color w:val="000000"/>
                <w:sz w:val="21"/>
                <w:szCs w:val="21"/>
              </w:rPr>
              <w:t>R</w:t>
            </w:r>
            <w:r w:rsidRPr="009458A7">
              <w:rPr>
                <w:rFonts w:ascii="Helvetica" w:eastAsia="Times New Roman" w:hAnsi="Helvetica" w:cs="Calibri"/>
                <w:color w:val="000000"/>
                <w:sz w:val="21"/>
                <w:szCs w:val="21"/>
                <w:vertAlign w:val="superscript"/>
              </w:rPr>
              <w:t>2</w:t>
            </w:r>
          </w:p>
        </w:tc>
        <w:tc>
          <w:tcPr>
            <w:tcW w:w="327" w:type="pct"/>
            <w:noWrap/>
            <w:hideMark/>
          </w:tcPr>
          <w:p w14:paraId="799D666D"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0.361</w:t>
            </w:r>
          </w:p>
        </w:tc>
        <w:tc>
          <w:tcPr>
            <w:tcW w:w="453" w:type="pct"/>
            <w:noWrap/>
            <w:hideMark/>
          </w:tcPr>
          <w:p w14:paraId="266F5BDC"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0.234</w:t>
            </w:r>
          </w:p>
        </w:tc>
        <w:tc>
          <w:tcPr>
            <w:tcW w:w="453" w:type="pct"/>
            <w:noWrap/>
            <w:hideMark/>
          </w:tcPr>
          <w:p w14:paraId="1923CEEE"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0.148</w:t>
            </w:r>
          </w:p>
        </w:tc>
        <w:tc>
          <w:tcPr>
            <w:tcW w:w="454" w:type="pct"/>
            <w:noWrap/>
            <w:hideMark/>
          </w:tcPr>
          <w:p w14:paraId="0DC6494B"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0.087</w:t>
            </w:r>
          </w:p>
        </w:tc>
        <w:tc>
          <w:tcPr>
            <w:tcW w:w="454" w:type="pct"/>
            <w:noWrap/>
            <w:hideMark/>
          </w:tcPr>
          <w:p w14:paraId="0AF68B01"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0.077</w:t>
            </w:r>
          </w:p>
        </w:tc>
        <w:tc>
          <w:tcPr>
            <w:tcW w:w="454" w:type="pct"/>
            <w:noWrap/>
            <w:hideMark/>
          </w:tcPr>
          <w:p w14:paraId="2F3F6727"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0.063</w:t>
            </w:r>
          </w:p>
        </w:tc>
        <w:tc>
          <w:tcPr>
            <w:tcW w:w="454" w:type="pct"/>
            <w:noWrap/>
            <w:hideMark/>
          </w:tcPr>
          <w:p w14:paraId="2E650914"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0.049</w:t>
            </w:r>
          </w:p>
        </w:tc>
        <w:tc>
          <w:tcPr>
            <w:tcW w:w="454" w:type="pct"/>
            <w:noWrap/>
            <w:hideMark/>
          </w:tcPr>
          <w:p w14:paraId="751A09CC"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0.015</w:t>
            </w:r>
          </w:p>
        </w:tc>
        <w:tc>
          <w:tcPr>
            <w:tcW w:w="454" w:type="pct"/>
            <w:noWrap/>
            <w:hideMark/>
          </w:tcPr>
          <w:p w14:paraId="02F6C688"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4" w:type="pct"/>
            <w:noWrap/>
            <w:hideMark/>
          </w:tcPr>
          <w:p w14:paraId="502B06C7"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w:t>
            </w:r>
          </w:p>
        </w:tc>
      </w:tr>
      <w:tr w:rsidR="009458A7" w:rsidRPr="009458A7" w14:paraId="70FFAC2F" w14:textId="77777777" w:rsidTr="009458A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90" w:type="pct"/>
            <w:noWrap/>
            <w:hideMark/>
          </w:tcPr>
          <w:p w14:paraId="7FA643A2" w14:textId="77777777" w:rsidR="009458A7" w:rsidRPr="009458A7" w:rsidRDefault="009458A7" w:rsidP="009458A7">
            <w:pPr>
              <w:rPr>
                <w:rFonts w:ascii="Helvetica" w:eastAsia="Times New Roman" w:hAnsi="Helvetica" w:cs="Calibri"/>
                <w:color w:val="000000"/>
                <w:sz w:val="21"/>
                <w:szCs w:val="21"/>
              </w:rPr>
            </w:pPr>
            <w:r w:rsidRPr="009458A7">
              <w:rPr>
                <w:rFonts w:ascii="Helvetica" w:eastAsia="Times New Roman" w:hAnsi="Helvetica" w:cs="Calibri"/>
                <w:color w:val="000000"/>
                <w:sz w:val="21"/>
                <w:szCs w:val="21"/>
              </w:rPr>
              <w:t>Adjusted R</w:t>
            </w:r>
            <w:r w:rsidRPr="009458A7">
              <w:rPr>
                <w:rFonts w:ascii="Helvetica" w:eastAsia="Times New Roman" w:hAnsi="Helvetica" w:cs="Calibri"/>
                <w:color w:val="000000"/>
                <w:sz w:val="21"/>
                <w:szCs w:val="21"/>
                <w:vertAlign w:val="superscript"/>
              </w:rPr>
              <w:t>2</w:t>
            </w:r>
          </w:p>
        </w:tc>
        <w:tc>
          <w:tcPr>
            <w:tcW w:w="327" w:type="pct"/>
            <w:noWrap/>
            <w:hideMark/>
          </w:tcPr>
          <w:p w14:paraId="287D9CDB"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0.361</w:t>
            </w:r>
          </w:p>
        </w:tc>
        <w:tc>
          <w:tcPr>
            <w:tcW w:w="453" w:type="pct"/>
            <w:noWrap/>
            <w:hideMark/>
          </w:tcPr>
          <w:p w14:paraId="75F752E6"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0.234</w:t>
            </w:r>
          </w:p>
        </w:tc>
        <w:tc>
          <w:tcPr>
            <w:tcW w:w="453" w:type="pct"/>
            <w:noWrap/>
            <w:hideMark/>
          </w:tcPr>
          <w:p w14:paraId="2C343D7D"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0.148</w:t>
            </w:r>
          </w:p>
        </w:tc>
        <w:tc>
          <w:tcPr>
            <w:tcW w:w="454" w:type="pct"/>
            <w:noWrap/>
            <w:hideMark/>
          </w:tcPr>
          <w:p w14:paraId="6B27A8AB"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0.087</w:t>
            </w:r>
          </w:p>
        </w:tc>
        <w:tc>
          <w:tcPr>
            <w:tcW w:w="454" w:type="pct"/>
            <w:noWrap/>
            <w:hideMark/>
          </w:tcPr>
          <w:p w14:paraId="6B7E942A"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0.077</w:t>
            </w:r>
          </w:p>
        </w:tc>
        <w:tc>
          <w:tcPr>
            <w:tcW w:w="454" w:type="pct"/>
            <w:noWrap/>
            <w:hideMark/>
          </w:tcPr>
          <w:p w14:paraId="72070CC3"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0.063</w:t>
            </w:r>
          </w:p>
        </w:tc>
        <w:tc>
          <w:tcPr>
            <w:tcW w:w="454" w:type="pct"/>
            <w:noWrap/>
            <w:hideMark/>
          </w:tcPr>
          <w:p w14:paraId="13817846"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0.049</w:t>
            </w:r>
          </w:p>
        </w:tc>
        <w:tc>
          <w:tcPr>
            <w:tcW w:w="454" w:type="pct"/>
            <w:noWrap/>
            <w:hideMark/>
          </w:tcPr>
          <w:p w14:paraId="68EFCA67"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0.015</w:t>
            </w:r>
          </w:p>
        </w:tc>
        <w:tc>
          <w:tcPr>
            <w:tcW w:w="454" w:type="pct"/>
            <w:noWrap/>
            <w:hideMark/>
          </w:tcPr>
          <w:p w14:paraId="5234BB5E"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4" w:type="pct"/>
            <w:noWrap/>
            <w:hideMark/>
          </w:tcPr>
          <w:p w14:paraId="4C04D8D8"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w:t>
            </w:r>
          </w:p>
        </w:tc>
      </w:tr>
      <w:tr w:rsidR="009458A7" w:rsidRPr="009458A7" w14:paraId="3B0FD5D3" w14:textId="77777777" w:rsidTr="009458A7">
        <w:trPr>
          <w:trHeight w:val="320"/>
        </w:trPr>
        <w:tc>
          <w:tcPr>
            <w:cnfStyle w:val="001000000000" w:firstRow="0" w:lastRow="0" w:firstColumn="1" w:lastColumn="0" w:oddVBand="0" w:evenVBand="0" w:oddHBand="0" w:evenHBand="0" w:firstRowFirstColumn="0" w:firstRowLastColumn="0" w:lastRowFirstColumn="0" w:lastRowLastColumn="0"/>
            <w:tcW w:w="590" w:type="pct"/>
            <w:noWrap/>
            <w:hideMark/>
          </w:tcPr>
          <w:p w14:paraId="1B7D7F7D" w14:textId="77777777" w:rsidR="009458A7" w:rsidRPr="009458A7" w:rsidRDefault="009458A7" w:rsidP="009458A7">
            <w:pPr>
              <w:rPr>
                <w:rFonts w:ascii="Helvetica" w:eastAsia="Times New Roman" w:hAnsi="Helvetica" w:cs="Calibri"/>
                <w:color w:val="000000"/>
                <w:sz w:val="21"/>
                <w:szCs w:val="21"/>
              </w:rPr>
            </w:pPr>
            <w:r w:rsidRPr="009458A7">
              <w:rPr>
                <w:rFonts w:ascii="Helvetica" w:eastAsia="Times New Roman" w:hAnsi="Helvetica" w:cs="Calibri"/>
                <w:color w:val="000000"/>
                <w:sz w:val="21"/>
                <w:szCs w:val="21"/>
              </w:rPr>
              <w:t>Residual Std. Error</w:t>
            </w:r>
          </w:p>
        </w:tc>
        <w:tc>
          <w:tcPr>
            <w:tcW w:w="327" w:type="pct"/>
            <w:noWrap/>
            <w:hideMark/>
          </w:tcPr>
          <w:p w14:paraId="38908DFE"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0.029 (df=29640)</w:t>
            </w:r>
          </w:p>
        </w:tc>
        <w:tc>
          <w:tcPr>
            <w:tcW w:w="453" w:type="pct"/>
            <w:noWrap/>
            <w:hideMark/>
          </w:tcPr>
          <w:p w14:paraId="1CA409DD"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0.036 (df=29640)</w:t>
            </w:r>
          </w:p>
        </w:tc>
        <w:tc>
          <w:tcPr>
            <w:tcW w:w="453" w:type="pct"/>
            <w:noWrap/>
            <w:hideMark/>
          </w:tcPr>
          <w:p w14:paraId="5C1B2CCA"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0.040 (df=29640)</w:t>
            </w:r>
          </w:p>
        </w:tc>
        <w:tc>
          <w:tcPr>
            <w:tcW w:w="454" w:type="pct"/>
            <w:noWrap/>
            <w:hideMark/>
          </w:tcPr>
          <w:p w14:paraId="1992227E"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0.048 (df=29640)</w:t>
            </w:r>
          </w:p>
        </w:tc>
        <w:tc>
          <w:tcPr>
            <w:tcW w:w="454" w:type="pct"/>
            <w:noWrap/>
            <w:hideMark/>
          </w:tcPr>
          <w:p w14:paraId="1641FED6"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0.051 (df=29640)</w:t>
            </w:r>
          </w:p>
        </w:tc>
        <w:tc>
          <w:tcPr>
            <w:tcW w:w="454" w:type="pct"/>
            <w:noWrap/>
            <w:hideMark/>
          </w:tcPr>
          <w:p w14:paraId="7CDA2105"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0.062 (df=29640)</w:t>
            </w:r>
          </w:p>
        </w:tc>
        <w:tc>
          <w:tcPr>
            <w:tcW w:w="454" w:type="pct"/>
            <w:noWrap/>
            <w:hideMark/>
          </w:tcPr>
          <w:p w14:paraId="5731AF61"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0.072 (df=29640)</w:t>
            </w:r>
          </w:p>
        </w:tc>
        <w:tc>
          <w:tcPr>
            <w:tcW w:w="454" w:type="pct"/>
            <w:noWrap/>
            <w:hideMark/>
          </w:tcPr>
          <w:p w14:paraId="2822121A"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0.091 (df=29640)</w:t>
            </w:r>
          </w:p>
        </w:tc>
        <w:tc>
          <w:tcPr>
            <w:tcW w:w="454" w:type="pct"/>
            <w:noWrap/>
            <w:hideMark/>
          </w:tcPr>
          <w:p w14:paraId="3E1D3E92"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0.116 (df=29640)</w:t>
            </w:r>
          </w:p>
        </w:tc>
        <w:tc>
          <w:tcPr>
            <w:tcW w:w="454" w:type="pct"/>
            <w:noWrap/>
            <w:hideMark/>
          </w:tcPr>
          <w:p w14:paraId="02F639B0"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0.145 (df=29640)</w:t>
            </w:r>
          </w:p>
        </w:tc>
      </w:tr>
      <w:tr w:rsidR="009458A7" w:rsidRPr="009458A7" w14:paraId="2E91F2B2" w14:textId="77777777" w:rsidTr="009458A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90" w:type="pct"/>
            <w:noWrap/>
            <w:hideMark/>
          </w:tcPr>
          <w:p w14:paraId="698AE508" w14:textId="77777777" w:rsidR="009458A7" w:rsidRPr="009458A7" w:rsidRDefault="009458A7" w:rsidP="009458A7">
            <w:pPr>
              <w:rPr>
                <w:rFonts w:ascii="Helvetica" w:eastAsia="Times New Roman" w:hAnsi="Helvetica" w:cs="Calibri"/>
                <w:color w:val="000000"/>
                <w:sz w:val="21"/>
                <w:szCs w:val="21"/>
              </w:rPr>
            </w:pPr>
            <w:r w:rsidRPr="009458A7">
              <w:rPr>
                <w:rFonts w:ascii="Helvetica" w:eastAsia="Times New Roman" w:hAnsi="Helvetica" w:cs="Calibri"/>
                <w:color w:val="000000"/>
                <w:sz w:val="21"/>
                <w:szCs w:val="21"/>
              </w:rPr>
              <w:t>12.464</w:t>
            </w:r>
            <w:r w:rsidRPr="009458A7">
              <w:rPr>
                <w:rFonts w:ascii="Helvetica" w:eastAsia="Times New Roman" w:hAnsi="Helvetica" w:cs="Calibri"/>
                <w:color w:val="000000"/>
                <w:sz w:val="21"/>
                <w:szCs w:val="21"/>
                <w:vertAlign w:val="superscript"/>
              </w:rPr>
              <w:t>***</w:t>
            </w:r>
            <w:r w:rsidRPr="009458A7">
              <w:rPr>
                <w:rFonts w:ascii="Helvetica" w:eastAsia="Times New Roman" w:hAnsi="Helvetica" w:cs="Calibri"/>
                <w:color w:val="000000"/>
                <w:sz w:val="21"/>
                <w:szCs w:val="21"/>
              </w:rPr>
              <w:t>(df=1; 29640)</w:t>
            </w:r>
          </w:p>
        </w:tc>
        <w:tc>
          <w:tcPr>
            <w:tcW w:w="327" w:type="pct"/>
            <w:noWrap/>
            <w:hideMark/>
          </w:tcPr>
          <w:p w14:paraId="10814B89"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3" w:type="pct"/>
            <w:noWrap/>
            <w:hideMark/>
          </w:tcPr>
          <w:p w14:paraId="4B3B8243"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3" w:type="pct"/>
            <w:noWrap/>
            <w:hideMark/>
          </w:tcPr>
          <w:p w14:paraId="450126B9"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4" w:type="pct"/>
            <w:noWrap/>
            <w:hideMark/>
          </w:tcPr>
          <w:p w14:paraId="58374DA3"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4" w:type="pct"/>
            <w:noWrap/>
            <w:hideMark/>
          </w:tcPr>
          <w:p w14:paraId="5CAA5C86"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4" w:type="pct"/>
            <w:noWrap/>
            <w:hideMark/>
          </w:tcPr>
          <w:p w14:paraId="0EAC799E"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4" w:type="pct"/>
            <w:noWrap/>
            <w:hideMark/>
          </w:tcPr>
          <w:p w14:paraId="09C25C52"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4" w:type="pct"/>
            <w:noWrap/>
            <w:hideMark/>
          </w:tcPr>
          <w:p w14:paraId="005C78EE"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4" w:type="pct"/>
            <w:noWrap/>
            <w:hideMark/>
          </w:tcPr>
          <w:p w14:paraId="7697EC58"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4" w:type="pct"/>
            <w:noWrap/>
            <w:hideMark/>
          </w:tcPr>
          <w:p w14:paraId="3D52DA6A"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12.464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r>
    </w:tbl>
    <w:p w14:paraId="3738A7C7" w14:textId="138942D4" w:rsidR="009458A7" w:rsidRDefault="009458A7" w:rsidP="00A316E9"/>
    <w:p w14:paraId="3DA2958C" w14:textId="77777777" w:rsidR="009458A7" w:rsidRPr="009458A7" w:rsidRDefault="009458A7" w:rsidP="009458A7">
      <w:r w:rsidRPr="009458A7">
        <w:t>Note:</w:t>
      </w:r>
      <w:r w:rsidRPr="009458A7">
        <w:tab/>
        <w:t>*p&lt;0.1; **p&lt;0.05; ***p&lt;0.01</w:t>
      </w:r>
    </w:p>
    <w:p w14:paraId="13D58813" w14:textId="69EB5F19" w:rsidR="009458A7" w:rsidRDefault="009458A7" w:rsidP="00A316E9"/>
    <w:p w14:paraId="05AC2C1C" w14:textId="3924E279" w:rsidR="009458A7" w:rsidRDefault="009458A7" w:rsidP="00A316E9"/>
    <w:p w14:paraId="57110D8E" w14:textId="4441D302" w:rsidR="009458A7" w:rsidRDefault="009458A7" w:rsidP="00A316E9"/>
    <w:p w14:paraId="2C48C613" w14:textId="7EE39247" w:rsidR="009458A7" w:rsidRDefault="009458A7" w:rsidP="00A316E9"/>
    <w:p w14:paraId="7B6FA3A7" w14:textId="04E6333C" w:rsidR="009458A7" w:rsidRDefault="009458A7" w:rsidP="00A316E9"/>
    <w:p w14:paraId="0E483820" w14:textId="039DE75D" w:rsidR="009458A7" w:rsidRDefault="009458A7" w:rsidP="00A316E9"/>
    <w:p w14:paraId="5BC1960D" w14:textId="77777777" w:rsidR="009458A7" w:rsidRDefault="009458A7" w:rsidP="00A316E9"/>
    <w:p w14:paraId="6F2B9850" w14:textId="7B81ACD6" w:rsidR="009458A7" w:rsidRDefault="009458A7" w:rsidP="009458A7">
      <w:pPr>
        <w:pStyle w:val="Heading1"/>
      </w:pPr>
      <w:r>
        <w:t xml:space="preserve">Table 4 </w:t>
      </w:r>
      <w:del w:id="12" w:author="Ikegwu, Kelechi M" w:date="2020-12-30T13:54:00Z">
        <w:r w:rsidDel="0013652B">
          <w:delText>(Out Degree):</w:delText>
        </w:r>
      </w:del>
      <w:ins w:id="13" w:author="Ikegwu, Kelechi M" w:date="2020-12-30T13:54:00Z">
        <w:r w:rsidR="0013652B">
          <w:t>Panel B:</w:t>
        </w:r>
      </w:ins>
      <w:r>
        <w:t xml:space="preserve"> </w:t>
      </w:r>
    </w:p>
    <w:p w14:paraId="752AE21F" w14:textId="3AD8803D" w:rsidR="009458A7" w:rsidRPr="009458A7" w:rsidRDefault="009458A7" w:rsidP="009458A7">
      <w:r w:rsidRPr="009458A7">
        <w:t xml:space="preserve">Dependent </w:t>
      </w:r>
      <w:proofErr w:type="spellStart"/>
      <w:proofErr w:type="gramStart"/>
      <w:r w:rsidRPr="009458A7">
        <w:t>variable:den</w:t>
      </w:r>
      <w:proofErr w:type="gramEnd"/>
      <w:r w:rsidRPr="009458A7">
        <w:t>_TE_outdeg</w:t>
      </w:r>
      <w:proofErr w:type="spellEnd"/>
    </w:p>
    <w:tbl>
      <w:tblPr>
        <w:tblStyle w:val="PlainTable3"/>
        <w:tblW w:w="5000" w:type="pct"/>
        <w:tblLook w:val="04A0" w:firstRow="1" w:lastRow="0" w:firstColumn="1" w:lastColumn="0" w:noHBand="0" w:noVBand="1"/>
      </w:tblPr>
      <w:tblGrid>
        <w:gridCol w:w="1321"/>
        <w:gridCol w:w="1314"/>
        <w:gridCol w:w="1314"/>
        <w:gridCol w:w="1313"/>
        <w:gridCol w:w="1313"/>
        <w:gridCol w:w="1313"/>
        <w:gridCol w:w="1313"/>
        <w:gridCol w:w="1313"/>
        <w:gridCol w:w="1313"/>
        <w:gridCol w:w="1313"/>
        <w:gridCol w:w="1260"/>
      </w:tblGrid>
      <w:tr w:rsidR="009458A7" w:rsidRPr="009458A7" w14:paraId="5C1CAD44" w14:textId="77777777" w:rsidTr="009458A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458" w:type="pct"/>
            <w:noWrap/>
            <w:hideMark/>
          </w:tcPr>
          <w:p w14:paraId="61ABAA35" w14:textId="6AF78818" w:rsidR="009458A7" w:rsidRDefault="009458A7" w:rsidP="009458A7">
            <w:pPr>
              <w:rPr>
                <w:rFonts w:ascii="Times New Roman" w:eastAsia="Times New Roman" w:hAnsi="Times New Roman" w:cs="Times New Roman"/>
              </w:rPr>
            </w:pPr>
          </w:p>
          <w:p w14:paraId="352CE832" w14:textId="77777777" w:rsidR="009458A7" w:rsidRDefault="009458A7" w:rsidP="009458A7">
            <w:pPr>
              <w:rPr>
                <w:rFonts w:ascii="Times New Roman" w:eastAsia="Times New Roman" w:hAnsi="Times New Roman" w:cs="Times New Roman"/>
                <w:b w:val="0"/>
                <w:bCs w:val="0"/>
                <w:caps w:val="0"/>
              </w:rPr>
            </w:pPr>
          </w:p>
          <w:p w14:paraId="4D6BDC77" w14:textId="77777777" w:rsidR="009458A7" w:rsidRDefault="009458A7" w:rsidP="009458A7">
            <w:pPr>
              <w:rPr>
                <w:rFonts w:ascii="Times New Roman" w:eastAsia="Times New Roman" w:hAnsi="Times New Roman" w:cs="Times New Roman"/>
                <w:b w:val="0"/>
                <w:bCs w:val="0"/>
                <w:caps w:val="0"/>
              </w:rPr>
            </w:pPr>
          </w:p>
          <w:p w14:paraId="0EA91C9F" w14:textId="11ADA3A6" w:rsidR="009458A7" w:rsidRPr="009458A7" w:rsidRDefault="009458A7" w:rsidP="009458A7">
            <w:pPr>
              <w:rPr>
                <w:rFonts w:ascii="Times New Roman" w:eastAsia="Times New Roman" w:hAnsi="Times New Roman" w:cs="Times New Roman"/>
              </w:rPr>
            </w:pPr>
          </w:p>
        </w:tc>
        <w:tc>
          <w:tcPr>
            <w:tcW w:w="456" w:type="pct"/>
            <w:noWrap/>
            <w:hideMark/>
          </w:tcPr>
          <w:p w14:paraId="08BBC47A"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 second</w:t>
            </w:r>
          </w:p>
        </w:tc>
        <w:tc>
          <w:tcPr>
            <w:tcW w:w="456" w:type="pct"/>
            <w:noWrap/>
            <w:hideMark/>
          </w:tcPr>
          <w:p w14:paraId="266D1F17"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2 seconds</w:t>
            </w:r>
          </w:p>
        </w:tc>
        <w:tc>
          <w:tcPr>
            <w:tcW w:w="456" w:type="pct"/>
            <w:noWrap/>
            <w:hideMark/>
          </w:tcPr>
          <w:p w14:paraId="434E739F"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3 seconds</w:t>
            </w:r>
          </w:p>
        </w:tc>
        <w:tc>
          <w:tcPr>
            <w:tcW w:w="456" w:type="pct"/>
            <w:noWrap/>
            <w:hideMark/>
          </w:tcPr>
          <w:p w14:paraId="33B6726E"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5 seconds</w:t>
            </w:r>
          </w:p>
        </w:tc>
        <w:tc>
          <w:tcPr>
            <w:tcW w:w="456" w:type="pct"/>
            <w:noWrap/>
            <w:hideMark/>
          </w:tcPr>
          <w:p w14:paraId="7950AD5D"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6 seconds</w:t>
            </w:r>
          </w:p>
        </w:tc>
        <w:tc>
          <w:tcPr>
            <w:tcW w:w="456" w:type="pct"/>
            <w:noWrap/>
            <w:hideMark/>
          </w:tcPr>
          <w:p w14:paraId="2717CCF6"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10 seconds</w:t>
            </w:r>
          </w:p>
        </w:tc>
        <w:tc>
          <w:tcPr>
            <w:tcW w:w="456" w:type="pct"/>
            <w:noWrap/>
            <w:hideMark/>
          </w:tcPr>
          <w:p w14:paraId="571EBCBA"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15 seconds</w:t>
            </w:r>
          </w:p>
        </w:tc>
        <w:tc>
          <w:tcPr>
            <w:tcW w:w="456" w:type="pct"/>
            <w:noWrap/>
            <w:hideMark/>
          </w:tcPr>
          <w:p w14:paraId="513B10B9"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30 seconds</w:t>
            </w:r>
          </w:p>
        </w:tc>
        <w:tc>
          <w:tcPr>
            <w:tcW w:w="456" w:type="pct"/>
            <w:noWrap/>
            <w:hideMark/>
          </w:tcPr>
          <w:p w14:paraId="61FD6B49"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1 minute</w:t>
            </w:r>
          </w:p>
        </w:tc>
        <w:tc>
          <w:tcPr>
            <w:tcW w:w="438" w:type="pct"/>
            <w:noWrap/>
            <w:hideMark/>
          </w:tcPr>
          <w:p w14:paraId="5209C6CE" w14:textId="77777777" w:rsidR="009458A7" w:rsidRPr="003E2BD0" w:rsidRDefault="009458A7" w:rsidP="003E2BD0">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sz w:val="22"/>
                <w:szCs w:val="22"/>
              </w:rPr>
            </w:pPr>
            <w:r w:rsidRPr="003E2BD0">
              <w:rPr>
                <w:rFonts w:ascii="Helvetica" w:eastAsia="Times New Roman" w:hAnsi="Helvetica" w:cs="Calibri"/>
                <w:color w:val="000000"/>
                <w:sz w:val="22"/>
                <w:szCs w:val="22"/>
              </w:rPr>
              <w:t>2 minutes</w:t>
            </w:r>
          </w:p>
        </w:tc>
      </w:tr>
      <w:tr w:rsidR="009458A7" w:rsidRPr="009458A7" w14:paraId="77968FC2" w14:textId="77777777" w:rsidTr="009458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8" w:type="pct"/>
            <w:noWrap/>
            <w:hideMark/>
          </w:tcPr>
          <w:p w14:paraId="53300123" w14:textId="77777777" w:rsidR="009458A7" w:rsidRPr="009458A7" w:rsidRDefault="009458A7" w:rsidP="009458A7">
            <w:pPr>
              <w:rPr>
                <w:rFonts w:ascii="Helvetica" w:eastAsia="Times New Roman" w:hAnsi="Helvetica" w:cs="Calibri"/>
                <w:color w:val="000000"/>
              </w:rPr>
            </w:pPr>
          </w:p>
        </w:tc>
        <w:tc>
          <w:tcPr>
            <w:tcW w:w="456" w:type="pct"/>
            <w:noWrap/>
            <w:hideMark/>
          </w:tcPr>
          <w:p w14:paraId="73A88A15"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23C636D3"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06320569"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48064EEE"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350EECBC"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189CADD5"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4DC58D6F"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2ECFB8FC"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71F87755"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38" w:type="pct"/>
            <w:noWrap/>
            <w:hideMark/>
          </w:tcPr>
          <w:p w14:paraId="6406E546"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9458A7" w:rsidRPr="009458A7" w14:paraId="3733FC2D" w14:textId="77777777" w:rsidTr="009458A7">
        <w:trPr>
          <w:trHeight w:val="360"/>
        </w:trPr>
        <w:tc>
          <w:tcPr>
            <w:cnfStyle w:val="001000000000" w:firstRow="0" w:lastRow="0" w:firstColumn="1" w:lastColumn="0" w:oddVBand="0" w:evenVBand="0" w:oddHBand="0" w:evenHBand="0" w:firstRowFirstColumn="0" w:firstRowLastColumn="0" w:lastRowFirstColumn="0" w:lastRowLastColumn="0"/>
            <w:tcW w:w="458" w:type="pct"/>
            <w:noWrap/>
            <w:hideMark/>
          </w:tcPr>
          <w:p w14:paraId="661603CE" w14:textId="77777777" w:rsidR="009458A7" w:rsidRPr="009458A7" w:rsidRDefault="009458A7" w:rsidP="009458A7">
            <w:pPr>
              <w:rPr>
                <w:rFonts w:ascii="Helvetica" w:eastAsia="Times New Roman" w:hAnsi="Helvetica" w:cs="Calibri"/>
                <w:color w:val="000000"/>
              </w:rPr>
            </w:pPr>
            <w:r w:rsidRPr="009458A7">
              <w:rPr>
                <w:rFonts w:ascii="Helvetica" w:eastAsia="Times New Roman" w:hAnsi="Helvetica" w:cs="Calibri"/>
                <w:color w:val="000000"/>
              </w:rPr>
              <w:t>Intercept</w:t>
            </w:r>
          </w:p>
        </w:tc>
        <w:tc>
          <w:tcPr>
            <w:tcW w:w="456" w:type="pct"/>
            <w:noWrap/>
            <w:hideMark/>
          </w:tcPr>
          <w:p w14:paraId="759CD943"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0.015</w:t>
            </w:r>
            <w:r w:rsidRPr="009458A7">
              <w:rPr>
                <w:rFonts w:ascii="Helvetica" w:eastAsia="Times New Roman" w:hAnsi="Helvetica" w:cs="Calibri"/>
                <w:color w:val="000000"/>
                <w:vertAlign w:val="superscript"/>
              </w:rPr>
              <w:t>***</w:t>
            </w:r>
          </w:p>
        </w:tc>
        <w:tc>
          <w:tcPr>
            <w:tcW w:w="456" w:type="pct"/>
            <w:noWrap/>
            <w:hideMark/>
          </w:tcPr>
          <w:p w14:paraId="1D47E0F8"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0.019</w:t>
            </w:r>
            <w:r w:rsidRPr="009458A7">
              <w:rPr>
                <w:rFonts w:ascii="Helvetica" w:eastAsia="Times New Roman" w:hAnsi="Helvetica" w:cs="Calibri"/>
                <w:color w:val="000000"/>
                <w:vertAlign w:val="superscript"/>
              </w:rPr>
              <w:t>***</w:t>
            </w:r>
          </w:p>
        </w:tc>
        <w:tc>
          <w:tcPr>
            <w:tcW w:w="456" w:type="pct"/>
            <w:noWrap/>
            <w:hideMark/>
          </w:tcPr>
          <w:p w14:paraId="698E46DC"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0.023</w:t>
            </w:r>
            <w:r w:rsidRPr="009458A7">
              <w:rPr>
                <w:rFonts w:ascii="Helvetica" w:eastAsia="Times New Roman" w:hAnsi="Helvetica" w:cs="Calibri"/>
                <w:color w:val="000000"/>
                <w:vertAlign w:val="superscript"/>
              </w:rPr>
              <w:t>***</w:t>
            </w:r>
          </w:p>
        </w:tc>
        <w:tc>
          <w:tcPr>
            <w:tcW w:w="456" w:type="pct"/>
            <w:noWrap/>
            <w:hideMark/>
          </w:tcPr>
          <w:p w14:paraId="12414BAD"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0.029</w:t>
            </w:r>
            <w:r w:rsidRPr="009458A7">
              <w:rPr>
                <w:rFonts w:ascii="Helvetica" w:eastAsia="Times New Roman" w:hAnsi="Helvetica" w:cs="Calibri"/>
                <w:color w:val="000000"/>
                <w:vertAlign w:val="superscript"/>
              </w:rPr>
              <w:t>***</w:t>
            </w:r>
          </w:p>
        </w:tc>
        <w:tc>
          <w:tcPr>
            <w:tcW w:w="456" w:type="pct"/>
            <w:noWrap/>
            <w:hideMark/>
          </w:tcPr>
          <w:p w14:paraId="6E00F8F2"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0.033</w:t>
            </w:r>
            <w:r w:rsidRPr="009458A7">
              <w:rPr>
                <w:rFonts w:ascii="Helvetica" w:eastAsia="Times New Roman" w:hAnsi="Helvetica" w:cs="Calibri"/>
                <w:color w:val="000000"/>
                <w:vertAlign w:val="superscript"/>
              </w:rPr>
              <w:t>***</w:t>
            </w:r>
          </w:p>
        </w:tc>
        <w:tc>
          <w:tcPr>
            <w:tcW w:w="456" w:type="pct"/>
            <w:noWrap/>
            <w:hideMark/>
          </w:tcPr>
          <w:p w14:paraId="365B5898"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0.039</w:t>
            </w:r>
            <w:r w:rsidRPr="009458A7">
              <w:rPr>
                <w:rFonts w:ascii="Helvetica" w:eastAsia="Times New Roman" w:hAnsi="Helvetica" w:cs="Calibri"/>
                <w:color w:val="000000"/>
                <w:vertAlign w:val="superscript"/>
              </w:rPr>
              <w:t>***</w:t>
            </w:r>
          </w:p>
        </w:tc>
        <w:tc>
          <w:tcPr>
            <w:tcW w:w="456" w:type="pct"/>
            <w:noWrap/>
            <w:hideMark/>
          </w:tcPr>
          <w:p w14:paraId="6962A2A5"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0.037</w:t>
            </w:r>
            <w:r w:rsidRPr="009458A7">
              <w:rPr>
                <w:rFonts w:ascii="Helvetica" w:eastAsia="Times New Roman" w:hAnsi="Helvetica" w:cs="Calibri"/>
                <w:color w:val="000000"/>
                <w:vertAlign w:val="superscript"/>
              </w:rPr>
              <w:t>***</w:t>
            </w:r>
          </w:p>
        </w:tc>
        <w:tc>
          <w:tcPr>
            <w:tcW w:w="456" w:type="pct"/>
            <w:noWrap/>
            <w:hideMark/>
          </w:tcPr>
          <w:p w14:paraId="08069592"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0.032</w:t>
            </w:r>
            <w:r w:rsidRPr="009458A7">
              <w:rPr>
                <w:rFonts w:ascii="Helvetica" w:eastAsia="Times New Roman" w:hAnsi="Helvetica" w:cs="Calibri"/>
                <w:color w:val="000000"/>
                <w:vertAlign w:val="superscript"/>
              </w:rPr>
              <w:t>***</w:t>
            </w:r>
          </w:p>
        </w:tc>
        <w:tc>
          <w:tcPr>
            <w:tcW w:w="456" w:type="pct"/>
            <w:noWrap/>
            <w:hideMark/>
          </w:tcPr>
          <w:p w14:paraId="7FA4BEA7"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0.027</w:t>
            </w:r>
            <w:r w:rsidRPr="009458A7">
              <w:rPr>
                <w:rFonts w:ascii="Helvetica" w:eastAsia="Times New Roman" w:hAnsi="Helvetica" w:cs="Calibri"/>
                <w:color w:val="000000"/>
                <w:vertAlign w:val="superscript"/>
              </w:rPr>
              <w:t>***</w:t>
            </w:r>
          </w:p>
        </w:tc>
        <w:tc>
          <w:tcPr>
            <w:tcW w:w="438" w:type="pct"/>
            <w:noWrap/>
            <w:hideMark/>
          </w:tcPr>
          <w:p w14:paraId="6E330AD8"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0.025</w:t>
            </w:r>
            <w:r w:rsidRPr="009458A7">
              <w:rPr>
                <w:rFonts w:ascii="Helvetica" w:eastAsia="Times New Roman" w:hAnsi="Helvetica" w:cs="Calibri"/>
                <w:color w:val="000000"/>
                <w:vertAlign w:val="superscript"/>
              </w:rPr>
              <w:t>***</w:t>
            </w:r>
          </w:p>
        </w:tc>
      </w:tr>
      <w:tr w:rsidR="009458A7" w:rsidRPr="009458A7" w14:paraId="006AD486" w14:textId="77777777" w:rsidTr="009458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8" w:type="pct"/>
            <w:noWrap/>
            <w:hideMark/>
          </w:tcPr>
          <w:p w14:paraId="605E1FFD" w14:textId="77777777" w:rsidR="009458A7" w:rsidRPr="009458A7" w:rsidRDefault="009458A7" w:rsidP="009458A7">
            <w:pPr>
              <w:rPr>
                <w:rFonts w:ascii="Helvetica" w:eastAsia="Times New Roman" w:hAnsi="Helvetica" w:cs="Calibri"/>
                <w:color w:val="000000"/>
              </w:rPr>
            </w:pPr>
          </w:p>
        </w:tc>
        <w:tc>
          <w:tcPr>
            <w:tcW w:w="456" w:type="pct"/>
            <w:noWrap/>
            <w:hideMark/>
          </w:tcPr>
          <w:p w14:paraId="15FE1E5B"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w:t>
            </w:r>
          </w:p>
        </w:tc>
        <w:tc>
          <w:tcPr>
            <w:tcW w:w="456" w:type="pct"/>
            <w:noWrap/>
            <w:hideMark/>
          </w:tcPr>
          <w:p w14:paraId="50DF3CAF"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w:t>
            </w:r>
          </w:p>
        </w:tc>
        <w:tc>
          <w:tcPr>
            <w:tcW w:w="456" w:type="pct"/>
            <w:noWrap/>
            <w:hideMark/>
          </w:tcPr>
          <w:p w14:paraId="1F27E52F"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w:t>
            </w:r>
          </w:p>
        </w:tc>
        <w:tc>
          <w:tcPr>
            <w:tcW w:w="456" w:type="pct"/>
            <w:noWrap/>
            <w:hideMark/>
          </w:tcPr>
          <w:p w14:paraId="58900D38"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6" w:type="pct"/>
            <w:noWrap/>
            <w:hideMark/>
          </w:tcPr>
          <w:p w14:paraId="295812AF"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6" w:type="pct"/>
            <w:noWrap/>
            <w:hideMark/>
          </w:tcPr>
          <w:p w14:paraId="32D18849"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6" w:type="pct"/>
            <w:noWrap/>
            <w:hideMark/>
          </w:tcPr>
          <w:p w14:paraId="2B6621A7"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-0.001</w:t>
            </w:r>
          </w:p>
        </w:tc>
        <w:tc>
          <w:tcPr>
            <w:tcW w:w="456" w:type="pct"/>
            <w:noWrap/>
            <w:hideMark/>
          </w:tcPr>
          <w:p w14:paraId="0825C1F0"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w:t>
            </w:r>
          </w:p>
        </w:tc>
        <w:tc>
          <w:tcPr>
            <w:tcW w:w="456" w:type="pct"/>
            <w:noWrap/>
            <w:hideMark/>
          </w:tcPr>
          <w:p w14:paraId="2B8DC57E"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w:t>
            </w:r>
          </w:p>
        </w:tc>
        <w:tc>
          <w:tcPr>
            <w:tcW w:w="438" w:type="pct"/>
            <w:noWrap/>
            <w:hideMark/>
          </w:tcPr>
          <w:p w14:paraId="78DE3A2D"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w:t>
            </w:r>
          </w:p>
        </w:tc>
      </w:tr>
      <w:tr w:rsidR="009458A7" w:rsidRPr="009458A7" w14:paraId="6E97B63C" w14:textId="77777777" w:rsidTr="009458A7">
        <w:trPr>
          <w:trHeight w:val="360"/>
        </w:trPr>
        <w:tc>
          <w:tcPr>
            <w:cnfStyle w:val="001000000000" w:firstRow="0" w:lastRow="0" w:firstColumn="1" w:lastColumn="0" w:oddVBand="0" w:evenVBand="0" w:oddHBand="0" w:evenHBand="0" w:firstRowFirstColumn="0" w:firstRowLastColumn="0" w:lastRowFirstColumn="0" w:lastRowLastColumn="0"/>
            <w:tcW w:w="458" w:type="pct"/>
            <w:noWrap/>
            <w:hideMark/>
          </w:tcPr>
          <w:p w14:paraId="1D67DC0B" w14:textId="77777777" w:rsidR="009458A7" w:rsidRPr="009458A7" w:rsidRDefault="009458A7" w:rsidP="009458A7">
            <w:pPr>
              <w:rPr>
                <w:rFonts w:ascii="Helvetica" w:eastAsia="Times New Roman" w:hAnsi="Helvetica" w:cs="Calibri"/>
                <w:color w:val="000000"/>
              </w:rPr>
            </w:pPr>
            <w:r w:rsidRPr="009458A7">
              <w:rPr>
                <w:rFonts w:ascii="Helvetica" w:eastAsia="Times New Roman" w:hAnsi="Helvetica" w:cs="Calibri"/>
                <w:color w:val="000000"/>
              </w:rPr>
              <w:t>den_TE_outdeg_t3</w:t>
            </w:r>
          </w:p>
        </w:tc>
        <w:tc>
          <w:tcPr>
            <w:tcW w:w="456" w:type="pct"/>
            <w:noWrap/>
            <w:hideMark/>
          </w:tcPr>
          <w:p w14:paraId="347150CA"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0.847</w:t>
            </w:r>
            <w:r w:rsidRPr="009458A7">
              <w:rPr>
                <w:rFonts w:ascii="Helvetica" w:eastAsia="Times New Roman" w:hAnsi="Helvetica" w:cs="Calibri"/>
                <w:color w:val="000000"/>
                <w:vertAlign w:val="superscript"/>
              </w:rPr>
              <w:t>***</w:t>
            </w:r>
          </w:p>
        </w:tc>
        <w:tc>
          <w:tcPr>
            <w:tcW w:w="456" w:type="pct"/>
            <w:noWrap/>
            <w:hideMark/>
          </w:tcPr>
          <w:p w14:paraId="7A351C99"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0.838</w:t>
            </w:r>
            <w:r w:rsidRPr="009458A7">
              <w:rPr>
                <w:rFonts w:ascii="Helvetica" w:eastAsia="Times New Roman" w:hAnsi="Helvetica" w:cs="Calibri"/>
                <w:color w:val="000000"/>
                <w:vertAlign w:val="superscript"/>
              </w:rPr>
              <w:t>***</w:t>
            </w:r>
          </w:p>
        </w:tc>
        <w:tc>
          <w:tcPr>
            <w:tcW w:w="456" w:type="pct"/>
            <w:noWrap/>
            <w:hideMark/>
          </w:tcPr>
          <w:p w14:paraId="62971F84"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0.819</w:t>
            </w:r>
            <w:r w:rsidRPr="009458A7">
              <w:rPr>
                <w:rFonts w:ascii="Helvetica" w:eastAsia="Times New Roman" w:hAnsi="Helvetica" w:cs="Calibri"/>
                <w:color w:val="000000"/>
                <w:vertAlign w:val="superscript"/>
              </w:rPr>
              <w:t>***</w:t>
            </w:r>
          </w:p>
        </w:tc>
        <w:tc>
          <w:tcPr>
            <w:tcW w:w="456" w:type="pct"/>
            <w:noWrap/>
            <w:hideMark/>
          </w:tcPr>
          <w:p w14:paraId="5AA0EBD6"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0.773</w:t>
            </w:r>
            <w:r w:rsidRPr="009458A7">
              <w:rPr>
                <w:rFonts w:ascii="Helvetica" w:eastAsia="Times New Roman" w:hAnsi="Helvetica" w:cs="Calibri"/>
                <w:color w:val="000000"/>
                <w:vertAlign w:val="superscript"/>
              </w:rPr>
              <w:t>***</w:t>
            </w:r>
          </w:p>
        </w:tc>
        <w:tc>
          <w:tcPr>
            <w:tcW w:w="456" w:type="pct"/>
            <w:noWrap/>
            <w:hideMark/>
          </w:tcPr>
          <w:p w14:paraId="6A844542"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0.748</w:t>
            </w:r>
            <w:r w:rsidRPr="009458A7">
              <w:rPr>
                <w:rFonts w:ascii="Helvetica" w:eastAsia="Times New Roman" w:hAnsi="Helvetica" w:cs="Calibri"/>
                <w:color w:val="000000"/>
                <w:vertAlign w:val="superscript"/>
              </w:rPr>
              <w:t>***</w:t>
            </w:r>
          </w:p>
        </w:tc>
        <w:tc>
          <w:tcPr>
            <w:tcW w:w="456" w:type="pct"/>
            <w:noWrap/>
            <w:hideMark/>
          </w:tcPr>
          <w:p w14:paraId="6F61F0FB"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0.680</w:t>
            </w:r>
            <w:r w:rsidRPr="009458A7">
              <w:rPr>
                <w:rFonts w:ascii="Helvetica" w:eastAsia="Times New Roman" w:hAnsi="Helvetica" w:cs="Calibri"/>
                <w:color w:val="000000"/>
                <w:vertAlign w:val="superscript"/>
              </w:rPr>
              <w:t>***</w:t>
            </w:r>
          </w:p>
        </w:tc>
        <w:tc>
          <w:tcPr>
            <w:tcW w:w="456" w:type="pct"/>
            <w:noWrap/>
            <w:hideMark/>
          </w:tcPr>
          <w:p w14:paraId="1B66BEA1"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0.659</w:t>
            </w:r>
            <w:r w:rsidRPr="009458A7">
              <w:rPr>
                <w:rFonts w:ascii="Helvetica" w:eastAsia="Times New Roman" w:hAnsi="Helvetica" w:cs="Calibri"/>
                <w:color w:val="000000"/>
                <w:vertAlign w:val="superscript"/>
              </w:rPr>
              <w:t>***</w:t>
            </w:r>
          </w:p>
        </w:tc>
        <w:tc>
          <w:tcPr>
            <w:tcW w:w="456" w:type="pct"/>
            <w:noWrap/>
            <w:hideMark/>
          </w:tcPr>
          <w:p w14:paraId="4FABDA43"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0.605</w:t>
            </w:r>
            <w:r w:rsidRPr="009458A7">
              <w:rPr>
                <w:rFonts w:ascii="Helvetica" w:eastAsia="Times New Roman" w:hAnsi="Helvetica" w:cs="Calibri"/>
                <w:color w:val="000000"/>
                <w:vertAlign w:val="superscript"/>
              </w:rPr>
              <w:t>***</w:t>
            </w:r>
          </w:p>
        </w:tc>
        <w:tc>
          <w:tcPr>
            <w:tcW w:w="456" w:type="pct"/>
            <w:noWrap/>
            <w:hideMark/>
          </w:tcPr>
          <w:p w14:paraId="0EE129E3"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0.535</w:t>
            </w:r>
            <w:r w:rsidRPr="009458A7">
              <w:rPr>
                <w:rFonts w:ascii="Helvetica" w:eastAsia="Times New Roman" w:hAnsi="Helvetica" w:cs="Calibri"/>
                <w:color w:val="000000"/>
                <w:vertAlign w:val="superscript"/>
              </w:rPr>
              <w:t>***</w:t>
            </w:r>
          </w:p>
        </w:tc>
        <w:tc>
          <w:tcPr>
            <w:tcW w:w="438" w:type="pct"/>
            <w:noWrap/>
            <w:hideMark/>
          </w:tcPr>
          <w:p w14:paraId="6F10B25E"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0.419</w:t>
            </w:r>
            <w:r w:rsidRPr="009458A7">
              <w:rPr>
                <w:rFonts w:ascii="Helvetica" w:eastAsia="Times New Roman" w:hAnsi="Helvetica" w:cs="Calibri"/>
                <w:color w:val="000000"/>
                <w:vertAlign w:val="superscript"/>
              </w:rPr>
              <w:t>***</w:t>
            </w:r>
          </w:p>
        </w:tc>
      </w:tr>
      <w:tr w:rsidR="009458A7" w:rsidRPr="009458A7" w14:paraId="078BC911" w14:textId="77777777" w:rsidTr="009458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8" w:type="pct"/>
            <w:noWrap/>
            <w:hideMark/>
          </w:tcPr>
          <w:p w14:paraId="4D36FFD3" w14:textId="77777777" w:rsidR="009458A7" w:rsidRPr="009458A7" w:rsidRDefault="009458A7" w:rsidP="009458A7">
            <w:pPr>
              <w:rPr>
                <w:rFonts w:ascii="Helvetica" w:eastAsia="Times New Roman" w:hAnsi="Helvetica" w:cs="Calibri"/>
                <w:color w:val="000000"/>
              </w:rPr>
            </w:pPr>
          </w:p>
        </w:tc>
        <w:tc>
          <w:tcPr>
            <w:tcW w:w="456" w:type="pct"/>
            <w:noWrap/>
            <w:hideMark/>
          </w:tcPr>
          <w:p w14:paraId="52012E5F"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-0.003</w:t>
            </w:r>
          </w:p>
        </w:tc>
        <w:tc>
          <w:tcPr>
            <w:tcW w:w="456" w:type="pct"/>
            <w:noWrap/>
            <w:hideMark/>
          </w:tcPr>
          <w:p w14:paraId="125CE1DC"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-0.003</w:t>
            </w:r>
          </w:p>
        </w:tc>
        <w:tc>
          <w:tcPr>
            <w:tcW w:w="456" w:type="pct"/>
            <w:noWrap/>
            <w:hideMark/>
          </w:tcPr>
          <w:p w14:paraId="10516541"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-0.003</w:t>
            </w:r>
          </w:p>
        </w:tc>
        <w:tc>
          <w:tcPr>
            <w:tcW w:w="456" w:type="pct"/>
            <w:noWrap/>
            <w:hideMark/>
          </w:tcPr>
          <w:p w14:paraId="1DA62829"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-0.004</w:t>
            </w:r>
          </w:p>
        </w:tc>
        <w:tc>
          <w:tcPr>
            <w:tcW w:w="456" w:type="pct"/>
            <w:noWrap/>
            <w:hideMark/>
          </w:tcPr>
          <w:p w14:paraId="0A5F738E"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-0.004</w:t>
            </w:r>
          </w:p>
        </w:tc>
        <w:tc>
          <w:tcPr>
            <w:tcW w:w="456" w:type="pct"/>
            <w:noWrap/>
            <w:hideMark/>
          </w:tcPr>
          <w:p w14:paraId="0AE0CD14"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-0.004</w:t>
            </w:r>
          </w:p>
        </w:tc>
        <w:tc>
          <w:tcPr>
            <w:tcW w:w="456" w:type="pct"/>
            <w:noWrap/>
            <w:hideMark/>
          </w:tcPr>
          <w:p w14:paraId="6D283E79"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-0.004</w:t>
            </w:r>
          </w:p>
        </w:tc>
        <w:tc>
          <w:tcPr>
            <w:tcW w:w="456" w:type="pct"/>
            <w:noWrap/>
            <w:hideMark/>
          </w:tcPr>
          <w:p w14:paraId="3BF1895D"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-0.005</w:t>
            </w:r>
          </w:p>
        </w:tc>
        <w:tc>
          <w:tcPr>
            <w:tcW w:w="456" w:type="pct"/>
            <w:noWrap/>
            <w:hideMark/>
          </w:tcPr>
          <w:p w14:paraId="3C2F93B8"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-0.005</w:t>
            </w:r>
          </w:p>
        </w:tc>
        <w:tc>
          <w:tcPr>
            <w:tcW w:w="438" w:type="pct"/>
            <w:noWrap/>
            <w:hideMark/>
          </w:tcPr>
          <w:p w14:paraId="0842D902"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-0.005</w:t>
            </w:r>
          </w:p>
        </w:tc>
      </w:tr>
      <w:tr w:rsidR="009458A7" w:rsidRPr="009458A7" w14:paraId="7A8FB82E" w14:textId="77777777" w:rsidTr="009458A7">
        <w:trPr>
          <w:trHeight w:val="320"/>
        </w:trPr>
        <w:tc>
          <w:tcPr>
            <w:cnfStyle w:val="001000000000" w:firstRow="0" w:lastRow="0" w:firstColumn="1" w:lastColumn="0" w:oddVBand="0" w:evenVBand="0" w:oddHBand="0" w:evenHBand="0" w:firstRowFirstColumn="0" w:firstRowLastColumn="0" w:lastRowFirstColumn="0" w:lastRowLastColumn="0"/>
            <w:tcW w:w="458" w:type="pct"/>
            <w:noWrap/>
            <w:hideMark/>
          </w:tcPr>
          <w:p w14:paraId="18AD5284" w14:textId="77777777" w:rsidR="009458A7" w:rsidRPr="009458A7" w:rsidRDefault="009458A7" w:rsidP="009458A7">
            <w:pPr>
              <w:jc w:val="right"/>
              <w:rPr>
                <w:rFonts w:ascii="Helvetica" w:eastAsia="Times New Roman" w:hAnsi="Helvetica" w:cs="Calibri"/>
                <w:color w:val="000000"/>
              </w:rPr>
            </w:pPr>
          </w:p>
        </w:tc>
        <w:tc>
          <w:tcPr>
            <w:tcW w:w="456" w:type="pct"/>
            <w:noWrap/>
            <w:hideMark/>
          </w:tcPr>
          <w:p w14:paraId="4C43546A"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4E0A44C4"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7AFD005F"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57042F4D"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5697814D"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0D484922"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292A4EE2"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5720EA0D"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6" w:type="pct"/>
            <w:noWrap/>
            <w:hideMark/>
          </w:tcPr>
          <w:p w14:paraId="24BFC62C"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38" w:type="pct"/>
            <w:noWrap/>
            <w:hideMark/>
          </w:tcPr>
          <w:p w14:paraId="6C224A77"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458A7" w:rsidRPr="009458A7" w14:paraId="218CCA9D" w14:textId="77777777" w:rsidTr="009458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8" w:type="pct"/>
            <w:noWrap/>
            <w:hideMark/>
          </w:tcPr>
          <w:p w14:paraId="7699ADC6" w14:textId="77777777" w:rsidR="009458A7" w:rsidRPr="009458A7" w:rsidRDefault="009458A7" w:rsidP="009458A7">
            <w:pPr>
              <w:rPr>
                <w:rFonts w:ascii="Helvetica" w:eastAsia="Times New Roman" w:hAnsi="Helvetica" w:cs="Calibri"/>
                <w:color w:val="000000"/>
              </w:rPr>
            </w:pPr>
            <w:r w:rsidRPr="009458A7">
              <w:rPr>
                <w:rFonts w:ascii="Helvetica" w:eastAsia="Times New Roman" w:hAnsi="Helvetica" w:cs="Calibri"/>
                <w:color w:val="000000"/>
              </w:rPr>
              <w:t>Observations</w:t>
            </w:r>
          </w:p>
        </w:tc>
        <w:tc>
          <w:tcPr>
            <w:tcW w:w="456" w:type="pct"/>
            <w:noWrap/>
            <w:hideMark/>
          </w:tcPr>
          <w:p w14:paraId="00AC88E2"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6" w:type="pct"/>
            <w:noWrap/>
            <w:hideMark/>
          </w:tcPr>
          <w:p w14:paraId="760BF4A1"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6" w:type="pct"/>
            <w:noWrap/>
            <w:hideMark/>
          </w:tcPr>
          <w:p w14:paraId="43B4BCF9"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6" w:type="pct"/>
            <w:noWrap/>
            <w:hideMark/>
          </w:tcPr>
          <w:p w14:paraId="07C284D6"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6" w:type="pct"/>
            <w:noWrap/>
            <w:hideMark/>
          </w:tcPr>
          <w:p w14:paraId="4C6EBA31"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6" w:type="pct"/>
            <w:noWrap/>
            <w:hideMark/>
          </w:tcPr>
          <w:p w14:paraId="4EE9C955"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6" w:type="pct"/>
            <w:noWrap/>
            <w:hideMark/>
          </w:tcPr>
          <w:p w14:paraId="79DDB26B"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6" w:type="pct"/>
            <w:noWrap/>
            <w:hideMark/>
          </w:tcPr>
          <w:p w14:paraId="4912AC54"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56" w:type="pct"/>
            <w:noWrap/>
            <w:hideMark/>
          </w:tcPr>
          <w:p w14:paraId="6C69FD49"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c>
          <w:tcPr>
            <w:tcW w:w="438" w:type="pct"/>
            <w:noWrap/>
            <w:hideMark/>
          </w:tcPr>
          <w:p w14:paraId="3926D381"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29,642</w:t>
            </w:r>
          </w:p>
        </w:tc>
      </w:tr>
      <w:tr w:rsidR="009458A7" w:rsidRPr="009458A7" w14:paraId="319BCFD4" w14:textId="77777777" w:rsidTr="009458A7">
        <w:trPr>
          <w:trHeight w:val="360"/>
        </w:trPr>
        <w:tc>
          <w:tcPr>
            <w:cnfStyle w:val="001000000000" w:firstRow="0" w:lastRow="0" w:firstColumn="1" w:lastColumn="0" w:oddVBand="0" w:evenVBand="0" w:oddHBand="0" w:evenHBand="0" w:firstRowFirstColumn="0" w:firstRowLastColumn="0" w:lastRowFirstColumn="0" w:lastRowLastColumn="0"/>
            <w:tcW w:w="458" w:type="pct"/>
            <w:noWrap/>
            <w:hideMark/>
          </w:tcPr>
          <w:p w14:paraId="3145BF34" w14:textId="77777777" w:rsidR="009458A7" w:rsidRPr="009458A7" w:rsidRDefault="009458A7" w:rsidP="009458A7">
            <w:pPr>
              <w:rPr>
                <w:rFonts w:ascii="Helvetica" w:eastAsia="Times New Roman" w:hAnsi="Helvetica" w:cs="Calibri"/>
                <w:color w:val="000000"/>
              </w:rPr>
            </w:pPr>
            <w:r w:rsidRPr="009458A7">
              <w:rPr>
                <w:rFonts w:ascii="Helvetica" w:eastAsia="Times New Roman" w:hAnsi="Helvetica" w:cs="Calibri"/>
                <w:color w:val="000000"/>
              </w:rPr>
              <w:t>R</w:t>
            </w:r>
            <w:r w:rsidRPr="009458A7">
              <w:rPr>
                <w:rFonts w:ascii="Helvetica" w:eastAsia="Times New Roman" w:hAnsi="Helvetica" w:cs="Calibri"/>
                <w:color w:val="000000"/>
                <w:vertAlign w:val="superscript"/>
              </w:rPr>
              <w:t>2</w:t>
            </w:r>
          </w:p>
        </w:tc>
        <w:tc>
          <w:tcPr>
            <w:tcW w:w="456" w:type="pct"/>
            <w:noWrap/>
            <w:hideMark/>
          </w:tcPr>
          <w:p w14:paraId="5BC50362"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0.702</w:t>
            </w:r>
          </w:p>
        </w:tc>
        <w:tc>
          <w:tcPr>
            <w:tcW w:w="456" w:type="pct"/>
            <w:noWrap/>
            <w:hideMark/>
          </w:tcPr>
          <w:p w14:paraId="301FAA1C"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0.689</w:t>
            </w:r>
          </w:p>
        </w:tc>
        <w:tc>
          <w:tcPr>
            <w:tcW w:w="456" w:type="pct"/>
            <w:noWrap/>
            <w:hideMark/>
          </w:tcPr>
          <w:p w14:paraId="49CDB00A"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0.658</w:t>
            </w:r>
          </w:p>
        </w:tc>
        <w:tc>
          <w:tcPr>
            <w:tcW w:w="456" w:type="pct"/>
            <w:noWrap/>
            <w:hideMark/>
          </w:tcPr>
          <w:p w14:paraId="72E74E7D"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0.587</w:t>
            </w:r>
          </w:p>
        </w:tc>
        <w:tc>
          <w:tcPr>
            <w:tcW w:w="456" w:type="pct"/>
            <w:noWrap/>
            <w:hideMark/>
          </w:tcPr>
          <w:p w14:paraId="2EBB0FF7"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0.551</w:t>
            </w:r>
          </w:p>
        </w:tc>
        <w:tc>
          <w:tcPr>
            <w:tcW w:w="456" w:type="pct"/>
            <w:noWrap/>
            <w:hideMark/>
          </w:tcPr>
          <w:p w14:paraId="596048A0"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0.456</w:t>
            </w:r>
          </w:p>
        </w:tc>
        <w:tc>
          <w:tcPr>
            <w:tcW w:w="456" w:type="pct"/>
            <w:noWrap/>
            <w:hideMark/>
          </w:tcPr>
          <w:p w14:paraId="5DCF106B"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0.43</w:t>
            </w:r>
          </w:p>
        </w:tc>
        <w:tc>
          <w:tcPr>
            <w:tcW w:w="456" w:type="pct"/>
            <w:noWrap/>
            <w:hideMark/>
          </w:tcPr>
          <w:p w14:paraId="6BB5C118"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0.366</w:t>
            </w:r>
          </w:p>
        </w:tc>
        <w:tc>
          <w:tcPr>
            <w:tcW w:w="456" w:type="pct"/>
            <w:noWrap/>
            <w:hideMark/>
          </w:tcPr>
          <w:p w14:paraId="36BDA8F6"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0.287</w:t>
            </w:r>
          </w:p>
        </w:tc>
        <w:tc>
          <w:tcPr>
            <w:tcW w:w="438" w:type="pct"/>
            <w:noWrap/>
            <w:hideMark/>
          </w:tcPr>
          <w:p w14:paraId="2507A6EE" w14:textId="77777777" w:rsidR="009458A7" w:rsidRPr="009458A7" w:rsidRDefault="009458A7" w:rsidP="009458A7">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0.177</w:t>
            </w:r>
          </w:p>
        </w:tc>
      </w:tr>
      <w:tr w:rsidR="009458A7" w:rsidRPr="009458A7" w14:paraId="32168D73" w14:textId="77777777" w:rsidTr="009458A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58" w:type="pct"/>
            <w:noWrap/>
            <w:hideMark/>
          </w:tcPr>
          <w:p w14:paraId="4180C9EA" w14:textId="77777777" w:rsidR="009458A7" w:rsidRPr="009458A7" w:rsidRDefault="009458A7" w:rsidP="009458A7">
            <w:pPr>
              <w:rPr>
                <w:rFonts w:ascii="Helvetica" w:eastAsia="Times New Roman" w:hAnsi="Helvetica" w:cs="Calibri"/>
                <w:color w:val="000000"/>
              </w:rPr>
            </w:pPr>
            <w:r w:rsidRPr="009458A7">
              <w:rPr>
                <w:rFonts w:ascii="Helvetica" w:eastAsia="Times New Roman" w:hAnsi="Helvetica" w:cs="Calibri"/>
                <w:color w:val="000000"/>
              </w:rPr>
              <w:t>Adjusted R</w:t>
            </w:r>
            <w:r w:rsidRPr="009458A7">
              <w:rPr>
                <w:rFonts w:ascii="Helvetica" w:eastAsia="Times New Roman" w:hAnsi="Helvetica" w:cs="Calibri"/>
                <w:color w:val="000000"/>
                <w:vertAlign w:val="superscript"/>
              </w:rPr>
              <w:t>2</w:t>
            </w:r>
          </w:p>
        </w:tc>
        <w:tc>
          <w:tcPr>
            <w:tcW w:w="456" w:type="pct"/>
            <w:noWrap/>
            <w:hideMark/>
          </w:tcPr>
          <w:p w14:paraId="04CEDDF1"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0.702</w:t>
            </w:r>
          </w:p>
        </w:tc>
        <w:tc>
          <w:tcPr>
            <w:tcW w:w="456" w:type="pct"/>
            <w:noWrap/>
            <w:hideMark/>
          </w:tcPr>
          <w:p w14:paraId="0F25286B"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0.689</w:t>
            </w:r>
          </w:p>
        </w:tc>
        <w:tc>
          <w:tcPr>
            <w:tcW w:w="456" w:type="pct"/>
            <w:noWrap/>
            <w:hideMark/>
          </w:tcPr>
          <w:p w14:paraId="1F8C3763"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0.658</w:t>
            </w:r>
          </w:p>
        </w:tc>
        <w:tc>
          <w:tcPr>
            <w:tcW w:w="456" w:type="pct"/>
            <w:noWrap/>
            <w:hideMark/>
          </w:tcPr>
          <w:p w14:paraId="61359260"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0.587</w:t>
            </w:r>
          </w:p>
        </w:tc>
        <w:tc>
          <w:tcPr>
            <w:tcW w:w="456" w:type="pct"/>
            <w:noWrap/>
            <w:hideMark/>
          </w:tcPr>
          <w:p w14:paraId="5F3D5CAB"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0.551</w:t>
            </w:r>
          </w:p>
        </w:tc>
        <w:tc>
          <w:tcPr>
            <w:tcW w:w="456" w:type="pct"/>
            <w:noWrap/>
            <w:hideMark/>
          </w:tcPr>
          <w:p w14:paraId="5018E642"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0.456</w:t>
            </w:r>
          </w:p>
        </w:tc>
        <w:tc>
          <w:tcPr>
            <w:tcW w:w="456" w:type="pct"/>
            <w:noWrap/>
            <w:hideMark/>
          </w:tcPr>
          <w:p w14:paraId="66465F85"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0.43</w:t>
            </w:r>
          </w:p>
        </w:tc>
        <w:tc>
          <w:tcPr>
            <w:tcW w:w="456" w:type="pct"/>
            <w:noWrap/>
            <w:hideMark/>
          </w:tcPr>
          <w:p w14:paraId="34CB6096"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0.366</w:t>
            </w:r>
          </w:p>
        </w:tc>
        <w:tc>
          <w:tcPr>
            <w:tcW w:w="456" w:type="pct"/>
            <w:noWrap/>
            <w:hideMark/>
          </w:tcPr>
          <w:p w14:paraId="79452A36"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0.287</w:t>
            </w:r>
          </w:p>
        </w:tc>
        <w:tc>
          <w:tcPr>
            <w:tcW w:w="438" w:type="pct"/>
            <w:noWrap/>
            <w:hideMark/>
          </w:tcPr>
          <w:p w14:paraId="6D716402" w14:textId="77777777" w:rsidR="009458A7" w:rsidRPr="009458A7" w:rsidRDefault="009458A7" w:rsidP="009458A7">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0.177</w:t>
            </w:r>
          </w:p>
        </w:tc>
      </w:tr>
      <w:tr w:rsidR="009458A7" w:rsidRPr="009458A7" w14:paraId="20E0BA7D" w14:textId="77777777" w:rsidTr="009458A7">
        <w:trPr>
          <w:trHeight w:val="320"/>
        </w:trPr>
        <w:tc>
          <w:tcPr>
            <w:cnfStyle w:val="001000000000" w:firstRow="0" w:lastRow="0" w:firstColumn="1" w:lastColumn="0" w:oddVBand="0" w:evenVBand="0" w:oddHBand="0" w:evenHBand="0" w:firstRowFirstColumn="0" w:firstRowLastColumn="0" w:lastRowFirstColumn="0" w:lastRowLastColumn="0"/>
            <w:tcW w:w="458" w:type="pct"/>
            <w:noWrap/>
            <w:hideMark/>
          </w:tcPr>
          <w:p w14:paraId="263D3DD6" w14:textId="77777777" w:rsidR="009458A7" w:rsidRPr="009458A7" w:rsidRDefault="009458A7" w:rsidP="009458A7">
            <w:pPr>
              <w:rPr>
                <w:rFonts w:ascii="Helvetica" w:eastAsia="Times New Roman" w:hAnsi="Helvetica" w:cs="Calibri"/>
                <w:color w:val="000000"/>
              </w:rPr>
            </w:pPr>
            <w:r w:rsidRPr="009458A7">
              <w:rPr>
                <w:rFonts w:ascii="Helvetica" w:eastAsia="Times New Roman" w:hAnsi="Helvetica" w:cs="Calibri"/>
                <w:color w:val="000000"/>
              </w:rPr>
              <w:t>Residual Std. Error</w:t>
            </w:r>
          </w:p>
        </w:tc>
        <w:tc>
          <w:tcPr>
            <w:tcW w:w="456" w:type="pct"/>
            <w:noWrap/>
            <w:hideMark/>
          </w:tcPr>
          <w:p w14:paraId="1679F20B"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0.016 (df=29640)</w:t>
            </w:r>
          </w:p>
        </w:tc>
        <w:tc>
          <w:tcPr>
            <w:tcW w:w="456" w:type="pct"/>
            <w:noWrap/>
            <w:hideMark/>
          </w:tcPr>
          <w:p w14:paraId="5F47456B"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0.020 (df=29640)</w:t>
            </w:r>
          </w:p>
        </w:tc>
        <w:tc>
          <w:tcPr>
            <w:tcW w:w="456" w:type="pct"/>
            <w:noWrap/>
            <w:hideMark/>
          </w:tcPr>
          <w:p w14:paraId="4C3F0744"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0.021 (df=29640)</w:t>
            </w:r>
          </w:p>
        </w:tc>
        <w:tc>
          <w:tcPr>
            <w:tcW w:w="456" w:type="pct"/>
            <w:noWrap/>
            <w:hideMark/>
          </w:tcPr>
          <w:p w14:paraId="29069D09"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0.024 (df=29640)</w:t>
            </w:r>
          </w:p>
        </w:tc>
        <w:tc>
          <w:tcPr>
            <w:tcW w:w="456" w:type="pct"/>
            <w:noWrap/>
            <w:hideMark/>
          </w:tcPr>
          <w:p w14:paraId="7DC33A3B"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0.025 (df=29640)</w:t>
            </w:r>
          </w:p>
        </w:tc>
        <w:tc>
          <w:tcPr>
            <w:tcW w:w="456" w:type="pct"/>
            <w:noWrap/>
            <w:hideMark/>
          </w:tcPr>
          <w:p w14:paraId="459DF314"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0.026 (df=29640)</w:t>
            </w:r>
          </w:p>
        </w:tc>
        <w:tc>
          <w:tcPr>
            <w:tcW w:w="456" w:type="pct"/>
            <w:noWrap/>
            <w:hideMark/>
          </w:tcPr>
          <w:p w14:paraId="578313AA"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0.027 (df=29640)</w:t>
            </w:r>
          </w:p>
        </w:tc>
        <w:tc>
          <w:tcPr>
            <w:tcW w:w="456" w:type="pct"/>
            <w:noWrap/>
            <w:hideMark/>
          </w:tcPr>
          <w:p w14:paraId="5A9652F2"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0.027 (df=29640)</w:t>
            </w:r>
          </w:p>
        </w:tc>
        <w:tc>
          <w:tcPr>
            <w:tcW w:w="456" w:type="pct"/>
            <w:noWrap/>
            <w:hideMark/>
          </w:tcPr>
          <w:p w14:paraId="53F90739"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0.028 (df=29640)</w:t>
            </w:r>
          </w:p>
        </w:tc>
        <w:tc>
          <w:tcPr>
            <w:tcW w:w="438" w:type="pct"/>
            <w:noWrap/>
            <w:hideMark/>
          </w:tcPr>
          <w:p w14:paraId="1396F279" w14:textId="77777777" w:rsidR="009458A7" w:rsidRPr="009458A7" w:rsidRDefault="009458A7" w:rsidP="009458A7">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0.032 (df=29640)</w:t>
            </w:r>
          </w:p>
        </w:tc>
      </w:tr>
      <w:tr w:rsidR="009458A7" w:rsidRPr="009458A7" w14:paraId="56B874B8" w14:textId="77777777" w:rsidTr="009458A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58" w:type="pct"/>
            <w:noWrap/>
            <w:hideMark/>
          </w:tcPr>
          <w:p w14:paraId="685F1F88" w14:textId="77777777" w:rsidR="009458A7" w:rsidRPr="009458A7" w:rsidRDefault="009458A7" w:rsidP="009458A7">
            <w:pPr>
              <w:rPr>
                <w:rFonts w:ascii="Helvetica" w:eastAsia="Times New Roman" w:hAnsi="Helvetica" w:cs="Calibri"/>
                <w:color w:val="000000"/>
              </w:rPr>
            </w:pPr>
            <w:r w:rsidRPr="009458A7">
              <w:rPr>
                <w:rFonts w:ascii="Helvetica" w:eastAsia="Times New Roman" w:hAnsi="Helvetica" w:cs="Calibri"/>
                <w:color w:val="000000"/>
              </w:rPr>
              <w:t>F Statistic</w:t>
            </w:r>
          </w:p>
        </w:tc>
        <w:tc>
          <w:tcPr>
            <w:tcW w:w="456" w:type="pct"/>
            <w:noWrap/>
            <w:hideMark/>
          </w:tcPr>
          <w:p w14:paraId="2449813F"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69708.855</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6" w:type="pct"/>
            <w:noWrap/>
            <w:hideMark/>
          </w:tcPr>
          <w:p w14:paraId="32F00363"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65742.441</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6" w:type="pct"/>
            <w:noWrap/>
            <w:hideMark/>
          </w:tcPr>
          <w:p w14:paraId="3CBEBAF7"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57145.232</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6" w:type="pct"/>
            <w:noWrap/>
            <w:hideMark/>
          </w:tcPr>
          <w:p w14:paraId="7C1772F0"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42098.528</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6" w:type="pct"/>
            <w:noWrap/>
            <w:hideMark/>
          </w:tcPr>
          <w:p w14:paraId="2AA15FE5"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36305.070</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6" w:type="pct"/>
            <w:noWrap/>
            <w:hideMark/>
          </w:tcPr>
          <w:p w14:paraId="0BE88DAA"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24891.473</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6" w:type="pct"/>
            <w:noWrap/>
            <w:hideMark/>
          </w:tcPr>
          <w:p w14:paraId="738F7272"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22354.649</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6" w:type="pct"/>
            <w:noWrap/>
            <w:hideMark/>
          </w:tcPr>
          <w:p w14:paraId="61266863"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17081.396</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56" w:type="pct"/>
            <w:noWrap/>
            <w:hideMark/>
          </w:tcPr>
          <w:p w14:paraId="197F8A3D"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11921.764</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c>
          <w:tcPr>
            <w:tcW w:w="438" w:type="pct"/>
            <w:noWrap/>
            <w:hideMark/>
          </w:tcPr>
          <w:p w14:paraId="4CE70BB1" w14:textId="77777777" w:rsidR="009458A7" w:rsidRPr="009458A7" w:rsidRDefault="009458A7" w:rsidP="009458A7">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6382.547</w:t>
            </w:r>
            <w:r w:rsidRPr="009458A7">
              <w:rPr>
                <w:rFonts w:ascii="Helvetica" w:eastAsia="Times New Roman" w:hAnsi="Helvetica" w:cs="Calibri"/>
                <w:color w:val="000000"/>
                <w:vertAlign w:val="superscript"/>
              </w:rPr>
              <w:t>***</w:t>
            </w:r>
            <w:r w:rsidRPr="009458A7">
              <w:rPr>
                <w:rFonts w:ascii="Helvetica" w:eastAsia="Times New Roman" w:hAnsi="Helvetica" w:cs="Calibri"/>
                <w:color w:val="000000"/>
              </w:rPr>
              <w:t>(df=1; 29640)</w:t>
            </w:r>
          </w:p>
        </w:tc>
      </w:tr>
    </w:tbl>
    <w:p w14:paraId="066CBB1D" w14:textId="38E1F291" w:rsidR="009458A7" w:rsidRDefault="009458A7" w:rsidP="009458A7">
      <w:r w:rsidRPr="009458A7">
        <w:t>Note:</w:t>
      </w:r>
      <w:r w:rsidRPr="009458A7">
        <w:tab/>
        <w:t>*p&lt;0.1; **p&lt;0.05; ***p&lt;0.01</w:t>
      </w:r>
    </w:p>
    <w:p w14:paraId="68AB417B" w14:textId="1217564F" w:rsidR="00ED571A" w:rsidRDefault="00ED571A" w:rsidP="00367643">
      <w:pPr>
        <w:pStyle w:val="Heading1"/>
      </w:pPr>
    </w:p>
    <w:p w14:paraId="2456D3CA" w14:textId="49007315" w:rsidR="00ED571A" w:rsidRPr="00D37F14" w:rsidRDefault="00ED571A" w:rsidP="00ED571A">
      <w:r>
        <w:t>Table 4 Panel A contains</w:t>
      </w:r>
      <w:r w:rsidR="00B73CDD">
        <w:t xml:space="preserve"> the autocorrelations </w:t>
      </w:r>
      <w:r w:rsidR="00A1286B">
        <w:t>of</w:t>
      </w:r>
      <w:r w:rsidR="00B73CDD">
        <w:t xml:space="preserve"> </w:t>
      </w:r>
      <w:r w:rsidR="00EB583B">
        <w:t xml:space="preserve">incoming </w:t>
      </w:r>
      <w:r w:rsidR="00A1286B">
        <w:t>information transfers computed from</w:t>
      </w:r>
      <w:r w:rsidR="00B73CDD">
        <w:t xml:space="preserve"> 9:30am-11:40am</w:t>
      </w:r>
      <w:r w:rsidR="00A1286B">
        <w:t xml:space="preserve"> where the </w:t>
      </w:r>
      <w:commentRangeStart w:id="14"/>
      <w:r w:rsidR="00EB583B">
        <w:t xml:space="preserve">independent variable </w:t>
      </w:r>
      <w:commentRangeEnd w:id="14"/>
      <w:r w:rsidR="00EB583B">
        <w:rPr>
          <w:rStyle w:val="CommentReference"/>
        </w:rPr>
        <w:commentReference w:id="14"/>
      </w:r>
      <w:r w:rsidR="00EB583B">
        <w:t xml:space="preserve"> is the incoming information transfer at </w:t>
      </w:r>
      <w:r w:rsidR="00A83C40">
        <w:t>current morning</w:t>
      </w:r>
      <w:r w:rsidR="00EB583B">
        <w:t xml:space="preserve"> for a particular firm and the dependent variable is the information transfer at</w:t>
      </w:r>
      <w:r w:rsidR="00A83C40">
        <w:t xml:space="preserve"> </w:t>
      </w:r>
      <w:r w:rsidR="008A1347">
        <w:t>the next morning</w:t>
      </w:r>
      <w:r w:rsidR="00224B25">
        <w:t xml:space="preserve"> window</w:t>
      </w:r>
      <w:r w:rsidR="00EB583B">
        <w:t>.  Table 4 Panel B contains the autocorrelations for the outgoing information transfers computed from 9:30am-11:40am.</w:t>
      </w:r>
      <w:r w:rsidR="00481BA7">
        <w:t xml:space="preserv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81BA7">
        <w:t xml:space="preserve">’s for both Panels exhibit similar behaviors across sampling rates.  At faster sampling rates </w:t>
      </w:r>
      <w:r w:rsidR="00A83C40">
        <w:t xml:space="preserve">we see more </w:t>
      </w:r>
      <w:r w:rsidR="00481BA7">
        <w:t xml:space="preserve">explained variation from </w:t>
      </w:r>
      <w:r w:rsidR="00A83C40">
        <w:t>th</w:t>
      </w:r>
      <w:r w:rsidR="00224B25">
        <w:t xml:space="preserve">e </w:t>
      </w:r>
      <w:r w:rsidR="00A83C40">
        <w:t>morning information transfers</w:t>
      </w:r>
      <w:r w:rsidR="00224B25">
        <w:t xml:space="preserve"> and a gradual decay as the sample rates become slower.</w:t>
      </w:r>
      <w:r w:rsidR="00D37F14">
        <w:t xml:space="preserv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D37F14">
        <w:t xml:space="preserve">’s for the outgoing </w:t>
      </w:r>
      <w:r w:rsidR="001D5319">
        <w:t xml:space="preserve">morning </w:t>
      </w:r>
      <w:r w:rsidR="00D37F14">
        <w:t xml:space="preserve">information transfers in Table 4 Panel B are significantly higher than the incoming </w:t>
      </w:r>
      <w:r w:rsidR="001D5319">
        <w:t xml:space="preserve">morning </w:t>
      </w:r>
      <w:r w:rsidR="00D37F14">
        <w:t>information transfers in Table 4 Panel A.</w:t>
      </w:r>
    </w:p>
    <w:p w14:paraId="58B1668C" w14:textId="77777777" w:rsidR="00D37F14" w:rsidRPr="00D37F14" w:rsidRDefault="00D37F14" w:rsidP="00ED571A"/>
    <w:p w14:paraId="70A88377" w14:textId="77777777" w:rsidR="00481BA7" w:rsidRPr="00481BA7" w:rsidRDefault="00481BA7" w:rsidP="00ED571A"/>
    <w:p w14:paraId="74BA7C57" w14:textId="77777777" w:rsidR="00ED571A" w:rsidRPr="00ED571A" w:rsidRDefault="00ED571A" w:rsidP="00ED571A"/>
    <w:p w14:paraId="111A5C0D" w14:textId="1F9031CF" w:rsidR="00367643" w:rsidRDefault="00367643" w:rsidP="00367643">
      <w:pPr>
        <w:pStyle w:val="Heading1"/>
      </w:pPr>
      <w:r>
        <w:lastRenderedPageBreak/>
        <w:t xml:space="preserve">Table 5 </w:t>
      </w:r>
      <w:del w:id="15" w:author="Ikegwu, Kelechi M" w:date="2020-12-30T15:31:00Z">
        <w:r w:rsidDel="003B0EB0">
          <w:delText>Out degree</w:delText>
        </w:r>
      </w:del>
      <w:ins w:id="16" w:author="Ikegwu, Kelechi M" w:date="2020-12-30T15:31:00Z">
        <w:r w:rsidR="003B0EB0">
          <w:t>Panel A:</w:t>
        </w:r>
      </w:ins>
    </w:p>
    <w:p w14:paraId="05558499" w14:textId="64F8D6C8" w:rsidR="00367643" w:rsidRPr="00367643" w:rsidRDefault="00367643" w:rsidP="00367643">
      <w:r w:rsidRPr="00367643">
        <w:t xml:space="preserve">Dependent </w:t>
      </w:r>
      <w:proofErr w:type="spellStart"/>
      <w:r w:rsidRPr="00367643">
        <w:t>variable:TE_outdeg</w:t>
      </w:r>
      <w:proofErr w:type="spellEnd"/>
    </w:p>
    <w:tbl>
      <w:tblPr>
        <w:tblStyle w:val="PlainTable3"/>
        <w:tblW w:w="5000" w:type="pct"/>
        <w:tblLook w:val="04A0" w:firstRow="1" w:lastRow="0" w:firstColumn="1" w:lastColumn="0" w:noHBand="0" w:noVBand="1"/>
      </w:tblPr>
      <w:tblGrid>
        <w:gridCol w:w="1639"/>
        <w:gridCol w:w="1288"/>
        <w:gridCol w:w="1289"/>
        <w:gridCol w:w="1289"/>
        <w:gridCol w:w="1289"/>
        <w:gridCol w:w="1289"/>
        <w:gridCol w:w="1289"/>
        <w:gridCol w:w="1289"/>
        <w:gridCol w:w="1289"/>
        <w:gridCol w:w="1257"/>
        <w:gridCol w:w="1193"/>
      </w:tblGrid>
      <w:tr w:rsidR="00367643" w:rsidRPr="00367643" w14:paraId="6D2EE006" w14:textId="77777777" w:rsidTr="00367643">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68" w:type="pct"/>
            <w:noWrap/>
            <w:hideMark/>
          </w:tcPr>
          <w:p w14:paraId="4AE77B90" w14:textId="77777777" w:rsidR="00367643" w:rsidRPr="00367643" w:rsidRDefault="00367643" w:rsidP="00367643">
            <w:pPr>
              <w:rPr>
                <w:rFonts w:ascii="Times New Roman" w:eastAsia="Times New Roman" w:hAnsi="Times New Roman" w:cs="Times New Roman"/>
              </w:rPr>
            </w:pPr>
          </w:p>
        </w:tc>
        <w:tc>
          <w:tcPr>
            <w:tcW w:w="448" w:type="pct"/>
            <w:noWrap/>
            <w:hideMark/>
          </w:tcPr>
          <w:p w14:paraId="2D7C1E94" w14:textId="756716F2"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 second</w:t>
            </w:r>
          </w:p>
        </w:tc>
        <w:tc>
          <w:tcPr>
            <w:tcW w:w="448" w:type="pct"/>
            <w:noWrap/>
            <w:hideMark/>
          </w:tcPr>
          <w:p w14:paraId="0DADD063" w14:textId="7C324D9D"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 seconds</w:t>
            </w:r>
          </w:p>
        </w:tc>
        <w:tc>
          <w:tcPr>
            <w:tcW w:w="448" w:type="pct"/>
            <w:noWrap/>
            <w:hideMark/>
          </w:tcPr>
          <w:p w14:paraId="6020176A" w14:textId="7D4F0F62"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3 seconds</w:t>
            </w:r>
          </w:p>
        </w:tc>
        <w:tc>
          <w:tcPr>
            <w:tcW w:w="448" w:type="pct"/>
            <w:noWrap/>
            <w:hideMark/>
          </w:tcPr>
          <w:p w14:paraId="4A2F3937" w14:textId="019F3311"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5 seconds</w:t>
            </w:r>
          </w:p>
        </w:tc>
        <w:tc>
          <w:tcPr>
            <w:tcW w:w="448" w:type="pct"/>
            <w:noWrap/>
            <w:hideMark/>
          </w:tcPr>
          <w:p w14:paraId="10B2C88D" w14:textId="109B503B"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6 seconds</w:t>
            </w:r>
          </w:p>
        </w:tc>
        <w:tc>
          <w:tcPr>
            <w:tcW w:w="448" w:type="pct"/>
            <w:noWrap/>
            <w:hideMark/>
          </w:tcPr>
          <w:p w14:paraId="35C48D55" w14:textId="0807F3C0"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10 seconds</w:t>
            </w:r>
          </w:p>
        </w:tc>
        <w:tc>
          <w:tcPr>
            <w:tcW w:w="448" w:type="pct"/>
            <w:noWrap/>
            <w:hideMark/>
          </w:tcPr>
          <w:p w14:paraId="506ED3FD" w14:textId="1DA121A3"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15 seconds</w:t>
            </w:r>
          </w:p>
        </w:tc>
        <w:tc>
          <w:tcPr>
            <w:tcW w:w="448" w:type="pct"/>
            <w:noWrap/>
            <w:hideMark/>
          </w:tcPr>
          <w:p w14:paraId="46C77025" w14:textId="551280A4"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30 seconds</w:t>
            </w:r>
          </w:p>
        </w:tc>
        <w:tc>
          <w:tcPr>
            <w:tcW w:w="437" w:type="pct"/>
            <w:noWrap/>
            <w:hideMark/>
          </w:tcPr>
          <w:p w14:paraId="6C26101C" w14:textId="7AAD6ABF"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1 minute</w:t>
            </w:r>
          </w:p>
        </w:tc>
        <w:tc>
          <w:tcPr>
            <w:tcW w:w="415" w:type="pct"/>
            <w:noWrap/>
            <w:hideMark/>
          </w:tcPr>
          <w:p w14:paraId="0B44E5C1" w14:textId="1474C48E"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9458A7">
              <w:rPr>
                <w:rFonts w:ascii="Helvetica" w:eastAsia="Times New Roman" w:hAnsi="Helvetica" w:cs="Calibri"/>
                <w:color w:val="000000"/>
              </w:rPr>
              <w:t>2 minutes</w:t>
            </w:r>
          </w:p>
        </w:tc>
      </w:tr>
      <w:tr w:rsidR="00367643" w:rsidRPr="00367643" w14:paraId="79A81807"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3A5527E3"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6FE803E8"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32EAD052"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7546A92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32D38B44"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78928AB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28E1691A"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6A89C869"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42DA464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37" w:type="pct"/>
            <w:noWrap/>
            <w:hideMark/>
          </w:tcPr>
          <w:p w14:paraId="4AC7CFD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415" w:type="pct"/>
            <w:noWrap/>
            <w:hideMark/>
          </w:tcPr>
          <w:p w14:paraId="6E7E2D98"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67643" w:rsidRPr="00367643" w14:paraId="6D3FA2DB"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40AEAF77"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Asset_turn</w:t>
            </w:r>
          </w:p>
        </w:tc>
        <w:tc>
          <w:tcPr>
            <w:tcW w:w="448" w:type="pct"/>
            <w:noWrap/>
            <w:hideMark/>
          </w:tcPr>
          <w:p w14:paraId="088E49D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0.24</w:t>
            </w:r>
          </w:p>
        </w:tc>
        <w:tc>
          <w:tcPr>
            <w:tcW w:w="448" w:type="pct"/>
            <w:noWrap/>
            <w:hideMark/>
          </w:tcPr>
          <w:p w14:paraId="55B470C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0.292</w:t>
            </w:r>
          </w:p>
        </w:tc>
        <w:tc>
          <w:tcPr>
            <w:tcW w:w="448" w:type="pct"/>
            <w:noWrap/>
            <w:hideMark/>
          </w:tcPr>
          <w:p w14:paraId="0656BBA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0.317</w:t>
            </w:r>
          </w:p>
        </w:tc>
        <w:tc>
          <w:tcPr>
            <w:tcW w:w="448" w:type="pct"/>
            <w:noWrap/>
            <w:hideMark/>
          </w:tcPr>
          <w:p w14:paraId="48692B0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0.419</w:t>
            </w:r>
          </w:p>
        </w:tc>
        <w:tc>
          <w:tcPr>
            <w:tcW w:w="448" w:type="pct"/>
            <w:noWrap/>
            <w:hideMark/>
          </w:tcPr>
          <w:p w14:paraId="05A4FBC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0.461</w:t>
            </w:r>
          </w:p>
        </w:tc>
        <w:tc>
          <w:tcPr>
            <w:tcW w:w="448" w:type="pct"/>
            <w:noWrap/>
            <w:hideMark/>
          </w:tcPr>
          <w:p w14:paraId="255B85F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0.762</w:t>
            </w:r>
          </w:p>
        </w:tc>
        <w:tc>
          <w:tcPr>
            <w:tcW w:w="448" w:type="pct"/>
            <w:noWrap/>
            <w:hideMark/>
          </w:tcPr>
          <w:p w14:paraId="432E2C1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1.013</w:t>
            </w:r>
          </w:p>
        </w:tc>
        <w:tc>
          <w:tcPr>
            <w:tcW w:w="448" w:type="pct"/>
            <w:noWrap/>
            <w:hideMark/>
          </w:tcPr>
          <w:p w14:paraId="5D5D66E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1.56</w:t>
            </w:r>
          </w:p>
        </w:tc>
        <w:tc>
          <w:tcPr>
            <w:tcW w:w="437" w:type="pct"/>
            <w:noWrap/>
            <w:hideMark/>
          </w:tcPr>
          <w:p w14:paraId="6340DCB8"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1.904</w:t>
            </w:r>
            <w:r w:rsidRPr="00367643">
              <w:rPr>
                <w:rFonts w:ascii="Helvetica" w:eastAsia="Times New Roman" w:hAnsi="Helvetica" w:cs="Calibri"/>
                <w:color w:val="000000"/>
                <w:vertAlign w:val="superscript"/>
              </w:rPr>
              <w:t>*</w:t>
            </w:r>
          </w:p>
        </w:tc>
        <w:tc>
          <w:tcPr>
            <w:tcW w:w="415" w:type="pct"/>
            <w:noWrap/>
            <w:hideMark/>
          </w:tcPr>
          <w:p w14:paraId="4A6058E8"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1.978</w:t>
            </w:r>
            <w:r w:rsidRPr="00367643">
              <w:rPr>
                <w:rFonts w:ascii="Helvetica" w:eastAsia="Times New Roman" w:hAnsi="Helvetica" w:cs="Calibri"/>
                <w:color w:val="000000"/>
                <w:vertAlign w:val="superscript"/>
              </w:rPr>
              <w:t>*</w:t>
            </w:r>
          </w:p>
        </w:tc>
      </w:tr>
      <w:tr w:rsidR="00367643" w:rsidRPr="00367643" w14:paraId="09018D06"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3D579EF3" w14:textId="77777777" w:rsidR="00367643" w:rsidRPr="00367643" w:rsidRDefault="00367643" w:rsidP="00367643">
            <w:pPr>
              <w:rPr>
                <w:rFonts w:ascii="Helvetica" w:eastAsia="Times New Roman" w:hAnsi="Helvetica" w:cs="Calibri"/>
                <w:color w:val="000000"/>
              </w:rPr>
            </w:pPr>
          </w:p>
        </w:tc>
        <w:tc>
          <w:tcPr>
            <w:tcW w:w="448" w:type="pct"/>
            <w:noWrap/>
            <w:hideMark/>
          </w:tcPr>
          <w:p w14:paraId="65799FA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-1.095</w:t>
            </w:r>
          </w:p>
        </w:tc>
        <w:tc>
          <w:tcPr>
            <w:tcW w:w="448" w:type="pct"/>
            <w:noWrap/>
            <w:hideMark/>
          </w:tcPr>
          <w:p w14:paraId="05EDA4A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-1.356</w:t>
            </w:r>
          </w:p>
        </w:tc>
        <w:tc>
          <w:tcPr>
            <w:tcW w:w="448" w:type="pct"/>
            <w:noWrap/>
            <w:hideMark/>
          </w:tcPr>
          <w:p w14:paraId="08D35BB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-1.429</w:t>
            </w:r>
          </w:p>
        </w:tc>
        <w:tc>
          <w:tcPr>
            <w:tcW w:w="448" w:type="pct"/>
            <w:noWrap/>
            <w:hideMark/>
          </w:tcPr>
          <w:p w14:paraId="2F7321C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-1.416</w:t>
            </w:r>
          </w:p>
        </w:tc>
        <w:tc>
          <w:tcPr>
            <w:tcW w:w="448" w:type="pct"/>
            <w:noWrap/>
            <w:hideMark/>
          </w:tcPr>
          <w:p w14:paraId="6EE47B8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-1.397</w:t>
            </w:r>
          </w:p>
        </w:tc>
        <w:tc>
          <w:tcPr>
            <w:tcW w:w="448" w:type="pct"/>
            <w:noWrap/>
            <w:hideMark/>
          </w:tcPr>
          <w:p w14:paraId="4E63E3E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w:t>
            </w:r>
          </w:p>
        </w:tc>
        <w:tc>
          <w:tcPr>
            <w:tcW w:w="448" w:type="pct"/>
            <w:noWrap/>
            <w:hideMark/>
          </w:tcPr>
          <w:p w14:paraId="6929EFB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-1.251</w:t>
            </w:r>
          </w:p>
        </w:tc>
        <w:tc>
          <w:tcPr>
            <w:tcW w:w="448" w:type="pct"/>
            <w:noWrap/>
            <w:hideMark/>
          </w:tcPr>
          <w:p w14:paraId="08DD926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-1.174</w:t>
            </w:r>
          </w:p>
        </w:tc>
        <w:tc>
          <w:tcPr>
            <w:tcW w:w="437" w:type="pct"/>
            <w:noWrap/>
            <w:hideMark/>
          </w:tcPr>
          <w:p w14:paraId="3745396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-1.148</w:t>
            </w:r>
          </w:p>
        </w:tc>
        <w:tc>
          <w:tcPr>
            <w:tcW w:w="415" w:type="pct"/>
            <w:noWrap/>
            <w:hideMark/>
          </w:tcPr>
          <w:p w14:paraId="75B7032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-1.141</w:t>
            </w:r>
          </w:p>
        </w:tc>
      </w:tr>
      <w:tr w:rsidR="00367643" w:rsidRPr="00367643" w14:paraId="45A8E349"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1B8BD129"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CAPM_BETA</w:t>
            </w:r>
          </w:p>
        </w:tc>
        <w:tc>
          <w:tcPr>
            <w:tcW w:w="448" w:type="pct"/>
            <w:noWrap/>
            <w:hideMark/>
          </w:tcPr>
          <w:p w14:paraId="5DE3CB4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-2.429</w:t>
            </w:r>
            <w:r w:rsidRPr="00367643">
              <w:rPr>
                <w:rFonts w:ascii="Helvetica" w:eastAsia="Times New Roman" w:hAnsi="Helvetica" w:cs="Calibri"/>
                <w:color w:val="000000"/>
                <w:vertAlign w:val="superscript"/>
              </w:rPr>
              <w:t>**</w:t>
            </w:r>
          </w:p>
        </w:tc>
        <w:tc>
          <w:tcPr>
            <w:tcW w:w="448" w:type="pct"/>
            <w:noWrap/>
            <w:hideMark/>
          </w:tcPr>
          <w:p w14:paraId="06FAB4F8"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-2.898</w:t>
            </w:r>
            <w:r w:rsidRPr="00367643">
              <w:rPr>
                <w:rFonts w:ascii="Helvetica" w:eastAsia="Times New Roman" w:hAnsi="Helvetica" w:cs="Calibri"/>
                <w:color w:val="000000"/>
                <w:vertAlign w:val="superscript"/>
              </w:rPr>
              <w:t>**</w:t>
            </w:r>
          </w:p>
        </w:tc>
        <w:tc>
          <w:tcPr>
            <w:tcW w:w="448" w:type="pct"/>
            <w:noWrap/>
            <w:hideMark/>
          </w:tcPr>
          <w:p w14:paraId="5AFD54D3"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-2.958</w:t>
            </w:r>
            <w:r w:rsidRPr="00367643">
              <w:rPr>
                <w:rFonts w:ascii="Helvetica" w:eastAsia="Times New Roman" w:hAnsi="Helvetica" w:cs="Calibri"/>
                <w:color w:val="000000"/>
                <w:vertAlign w:val="superscript"/>
              </w:rPr>
              <w:t>**</w:t>
            </w:r>
          </w:p>
        </w:tc>
        <w:tc>
          <w:tcPr>
            <w:tcW w:w="448" w:type="pct"/>
            <w:noWrap/>
            <w:hideMark/>
          </w:tcPr>
          <w:p w14:paraId="43AC0E79"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-2.901</w:t>
            </w:r>
            <w:r w:rsidRPr="00367643">
              <w:rPr>
                <w:rFonts w:ascii="Helvetica" w:eastAsia="Times New Roman" w:hAnsi="Helvetica" w:cs="Calibri"/>
                <w:color w:val="000000"/>
                <w:vertAlign w:val="superscript"/>
              </w:rPr>
              <w:t>**</w:t>
            </w:r>
          </w:p>
        </w:tc>
        <w:tc>
          <w:tcPr>
            <w:tcW w:w="448" w:type="pct"/>
            <w:noWrap/>
            <w:hideMark/>
          </w:tcPr>
          <w:p w14:paraId="3AB42068"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-2.881</w:t>
            </w:r>
            <w:r w:rsidRPr="00367643">
              <w:rPr>
                <w:rFonts w:ascii="Helvetica" w:eastAsia="Times New Roman" w:hAnsi="Helvetica" w:cs="Calibri"/>
                <w:color w:val="000000"/>
                <w:vertAlign w:val="superscript"/>
              </w:rPr>
              <w:t>**</w:t>
            </w:r>
          </w:p>
        </w:tc>
        <w:tc>
          <w:tcPr>
            <w:tcW w:w="448" w:type="pct"/>
            <w:noWrap/>
            <w:hideMark/>
          </w:tcPr>
          <w:p w14:paraId="2B4C1790"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-2.754</w:t>
            </w:r>
            <w:r w:rsidRPr="00367643">
              <w:rPr>
                <w:rFonts w:ascii="Helvetica" w:eastAsia="Times New Roman" w:hAnsi="Helvetica" w:cs="Calibri"/>
                <w:color w:val="000000"/>
                <w:vertAlign w:val="superscript"/>
              </w:rPr>
              <w:t>**</w:t>
            </w:r>
          </w:p>
        </w:tc>
        <w:tc>
          <w:tcPr>
            <w:tcW w:w="448" w:type="pct"/>
            <w:noWrap/>
            <w:hideMark/>
          </w:tcPr>
          <w:p w14:paraId="2130CAB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-2.653</w:t>
            </w:r>
            <w:r w:rsidRPr="00367643">
              <w:rPr>
                <w:rFonts w:ascii="Helvetica" w:eastAsia="Times New Roman" w:hAnsi="Helvetica" w:cs="Calibri"/>
                <w:color w:val="000000"/>
                <w:vertAlign w:val="superscript"/>
              </w:rPr>
              <w:t>**</w:t>
            </w:r>
          </w:p>
        </w:tc>
        <w:tc>
          <w:tcPr>
            <w:tcW w:w="448" w:type="pct"/>
            <w:noWrap/>
            <w:hideMark/>
          </w:tcPr>
          <w:p w14:paraId="67DE0C1F"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-2.390</w:t>
            </w:r>
            <w:r w:rsidRPr="00367643">
              <w:rPr>
                <w:rFonts w:ascii="Helvetica" w:eastAsia="Times New Roman" w:hAnsi="Helvetica" w:cs="Calibri"/>
                <w:color w:val="000000"/>
                <w:vertAlign w:val="superscript"/>
              </w:rPr>
              <w:t>**</w:t>
            </w:r>
          </w:p>
        </w:tc>
        <w:tc>
          <w:tcPr>
            <w:tcW w:w="437" w:type="pct"/>
            <w:noWrap/>
            <w:hideMark/>
          </w:tcPr>
          <w:p w14:paraId="4C83F733"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-2.026</w:t>
            </w:r>
            <w:r w:rsidRPr="00367643">
              <w:rPr>
                <w:rFonts w:ascii="Helvetica" w:eastAsia="Times New Roman" w:hAnsi="Helvetica" w:cs="Calibri"/>
                <w:color w:val="000000"/>
                <w:vertAlign w:val="superscript"/>
              </w:rPr>
              <w:t>*</w:t>
            </w:r>
          </w:p>
        </w:tc>
        <w:tc>
          <w:tcPr>
            <w:tcW w:w="415" w:type="pct"/>
            <w:noWrap/>
            <w:hideMark/>
          </w:tcPr>
          <w:p w14:paraId="7DAF359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-1.787</w:t>
            </w:r>
          </w:p>
        </w:tc>
      </w:tr>
      <w:tr w:rsidR="00367643" w:rsidRPr="00367643" w14:paraId="60050562"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7B244F24"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3AFD204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-1.133</w:t>
            </w:r>
          </w:p>
        </w:tc>
        <w:tc>
          <w:tcPr>
            <w:tcW w:w="448" w:type="pct"/>
            <w:noWrap/>
            <w:hideMark/>
          </w:tcPr>
          <w:p w14:paraId="1BCCE62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-1.402</w:t>
            </w:r>
          </w:p>
        </w:tc>
        <w:tc>
          <w:tcPr>
            <w:tcW w:w="448" w:type="pct"/>
            <w:noWrap/>
            <w:hideMark/>
          </w:tcPr>
          <w:p w14:paraId="1EA5C77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-1.478</w:t>
            </w:r>
          </w:p>
        </w:tc>
        <w:tc>
          <w:tcPr>
            <w:tcW w:w="448" w:type="pct"/>
            <w:noWrap/>
            <w:hideMark/>
          </w:tcPr>
          <w:p w14:paraId="58E14E7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-1.465</w:t>
            </w:r>
          </w:p>
        </w:tc>
        <w:tc>
          <w:tcPr>
            <w:tcW w:w="448" w:type="pct"/>
            <w:noWrap/>
            <w:hideMark/>
          </w:tcPr>
          <w:p w14:paraId="568CBE5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-1.445</w:t>
            </w:r>
          </w:p>
        </w:tc>
        <w:tc>
          <w:tcPr>
            <w:tcW w:w="448" w:type="pct"/>
            <w:noWrap/>
            <w:hideMark/>
          </w:tcPr>
          <w:p w14:paraId="706FF56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-1.344</w:t>
            </w:r>
          </w:p>
        </w:tc>
        <w:tc>
          <w:tcPr>
            <w:tcW w:w="448" w:type="pct"/>
            <w:noWrap/>
            <w:hideMark/>
          </w:tcPr>
          <w:p w14:paraId="1225BD9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-1.293</w:t>
            </w:r>
          </w:p>
        </w:tc>
        <w:tc>
          <w:tcPr>
            <w:tcW w:w="448" w:type="pct"/>
            <w:noWrap/>
            <w:hideMark/>
          </w:tcPr>
          <w:p w14:paraId="4CE82A8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-1.214</w:t>
            </w:r>
          </w:p>
        </w:tc>
        <w:tc>
          <w:tcPr>
            <w:tcW w:w="437" w:type="pct"/>
            <w:noWrap/>
            <w:hideMark/>
          </w:tcPr>
          <w:p w14:paraId="01B4EFA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-1.188</w:t>
            </w:r>
          </w:p>
        </w:tc>
        <w:tc>
          <w:tcPr>
            <w:tcW w:w="415" w:type="pct"/>
            <w:noWrap/>
            <w:hideMark/>
          </w:tcPr>
          <w:p w14:paraId="155B061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-1.179</w:t>
            </w:r>
          </w:p>
        </w:tc>
      </w:tr>
      <w:tr w:rsidR="00367643" w:rsidRPr="00367643" w14:paraId="5DA0F5A1"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3BAC6275"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T.Chems]</w:t>
            </w:r>
          </w:p>
        </w:tc>
        <w:tc>
          <w:tcPr>
            <w:tcW w:w="448" w:type="pct"/>
            <w:noWrap/>
            <w:hideMark/>
          </w:tcPr>
          <w:p w14:paraId="5F4A04E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3.02</w:t>
            </w:r>
          </w:p>
        </w:tc>
        <w:tc>
          <w:tcPr>
            <w:tcW w:w="448" w:type="pct"/>
            <w:noWrap/>
            <w:hideMark/>
          </w:tcPr>
          <w:p w14:paraId="35AA3EE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3.934</w:t>
            </w:r>
          </w:p>
        </w:tc>
        <w:tc>
          <w:tcPr>
            <w:tcW w:w="448" w:type="pct"/>
            <w:noWrap/>
            <w:hideMark/>
          </w:tcPr>
          <w:p w14:paraId="5F3BCD8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4.196</w:t>
            </w:r>
          </w:p>
        </w:tc>
        <w:tc>
          <w:tcPr>
            <w:tcW w:w="448" w:type="pct"/>
            <w:noWrap/>
            <w:hideMark/>
          </w:tcPr>
          <w:p w14:paraId="1447A07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4.179</w:t>
            </w:r>
          </w:p>
        </w:tc>
        <w:tc>
          <w:tcPr>
            <w:tcW w:w="448" w:type="pct"/>
            <w:noWrap/>
            <w:hideMark/>
          </w:tcPr>
          <w:p w14:paraId="1AE2A29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4.162</w:t>
            </w:r>
          </w:p>
        </w:tc>
        <w:tc>
          <w:tcPr>
            <w:tcW w:w="448" w:type="pct"/>
            <w:noWrap/>
            <w:hideMark/>
          </w:tcPr>
          <w:p w14:paraId="0384FDD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3.752</w:t>
            </w:r>
          </w:p>
        </w:tc>
        <w:tc>
          <w:tcPr>
            <w:tcW w:w="448" w:type="pct"/>
            <w:noWrap/>
            <w:hideMark/>
          </w:tcPr>
          <w:p w14:paraId="2009BE7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3.58</w:t>
            </w:r>
          </w:p>
        </w:tc>
        <w:tc>
          <w:tcPr>
            <w:tcW w:w="448" w:type="pct"/>
            <w:noWrap/>
            <w:hideMark/>
          </w:tcPr>
          <w:p w14:paraId="30DC09D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3.647</w:t>
            </w:r>
          </w:p>
        </w:tc>
        <w:tc>
          <w:tcPr>
            <w:tcW w:w="437" w:type="pct"/>
            <w:noWrap/>
            <w:hideMark/>
          </w:tcPr>
          <w:p w14:paraId="04730CB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3.354</w:t>
            </w:r>
          </w:p>
        </w:tc>
        <w:tc>
          <w:tcPr>
            <w:tcW w:w="415" w:type="pct"/>
            <w:noWrap/>
            <w:hideMark/>
          </w:tcPr>
          <w:p w14:paraId="4CBBD9D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3.223</w:t>
            </w:r>
          </w:p>
        </w:tc>
      </w:tr>
      <w:tr w:rsidR="00367643" w:rsidRPr="00367643" w14:paraId="01E3AC91"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02FC0A3E"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1A219D7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-2.497</w:t>
            </w:r>
          </w:p>
        </w:tc>
        <w:tc>
          <w:tcPr>
            <w:tcW w:w="448" w:type="pct"/>
            <w:noWrap/>
            <w:hideMark/>
          </w:tcPr>
          <w:p w14:paraId="16A2361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-3.091</w:t>
            </w:r>
          </w:p>
        </w:tc>
        <w:tc>
          <w:tcPr>
            <w:tcW w:w="448" w:type="pct"/>
            <w:noWrap/>
            <w:hideMark/>
          </w:tcPr>
          <w:p w14:paraId="6801339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-3.257</w:t>
            </w:r>
          </w:p>
        </w:tc>
        <w:tc>
          <w:tcPr>
            <w:tcW w:w="448" w:type="pct"/>
            <w:noWrap/>
            <w:hideMark/>
          </w:tcPr>
          <w:p w14:paraId="11252D0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-3.228</w:t>
            </w:r>
          </w:p>
        </w:tc>
        <w:tc>
          <w:tcPr>
            <w:tcW w:w="448" w:type="pct"/>
            <w:noWrap/>
            <w:hideMark/>
          </w:tcPr>
          <w:p w14:paraId="5A3C509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-3.185</w:t>
            </w:r>
          </w:p>
        </w:tc>
        <w:tc>
          <w:tcPr>
            <w:tcW w:w="448" w:type="pct"/>
            <w:noWrap/>
            <w:hideMark/>
          </w:tcPr>
          <w:p w14:paraId="56EC606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-2.962</w:t>
            </w:r>
          </w:p>
        </w:tc>
        <w:tc>
          <w:tcPr>
            <w:tcW w:w="448" w:type="pct"/>
            <w:noWrap/>
            <w:hideMark/>
          </w:tcPr>
          <w:p w14:paraId="453C694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-2.851</w:t>
            </w:r>
          </w:p>
        </w:tc>
        <w:tc>
          <w:tcPr>
            <w:tcW w:w="448" w:type="pct"/>
            <w:noWrap/>
            <w:hideMark/>
          </w:tcPr>
          <w:p w14:paraId="399F924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-2.676</w:t>
            </w:r>
          </w:p>
        </w:tc>
        <w:tc>
          <w:tcPr>
            <w:tcW w:w="437" w:type="pct"/>
            <w:noWrap/>
            <w:hideMark/>
          </w:tcPr>
          <w:p w14:paraId="39BC4EB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-2.618</w:t>
            </w:r>
          </w:p>
        </w:tc>
        <w:tc>
          <w:tcPr>
            <w:tcW w:w="415" w:type="pct"/>
            <w:noWrap/>
            <w:hideMark/>
          </w:tcPr>
          <w:p w14:paraId="0824ABE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w:t>
            </w:r>
          </w:p>
        </w:tc>
      </w:tr>
      <w:tr w:rsidR="00367643" w:rsidRPr="00367643" w14:paraId="634B21FE"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165FDC84"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T.Durbl]</w:t>
            </w:r>
          </w:p>
        </w:tc>
        <w:tc>
          <w:tcPr>
            <w:tcW w:w="448" w:type="pct"/>
            <w:noWrap/>
            <w:hideMark/>
          </w:tcPr>
          <w:p w14:paraId="769B836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-0.495</w:t>
            </w:r>
          </w:p>
        </w:tc>
        <w:tc>
          <w:tcPr>
            <w:tcW w:w="448" w:type="pct"/>
            <w:noWrap/>
            <w:hideMark/>
          </w:tcPr>
          <w:p w14:paraId="470BFF6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0.184</w:t>
            </w:r>
          </w:p>
        </w:tc>
        <w:tc>
          <w:tcPr>
            <w:tcW w:w="448" w:type="pct"/>
            <w:noWrap/>
            <w:hideMark/>
          </w:tcPr>
          <w:p w14:paraId="3251B9E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0.644</w:t>
            </w:r>
          </w:p>
        </w:tc>
        <w:tc>
          <w:tcPr>
            <w:tcW w:w="448" w:type="pct"/>
            <w:noWrap/>
            <w:hideMark/>
          </w:tcPr>
          <w:p w14:paraId="0455C88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0.943</w:t>
            </w:r>
          </w:p>
        </w:tc>
        <w:tc>
          <w:tcPr>
            <w:tcW w:w="448" w:type="pct"/>
            <w:noWrap/>
            <w:hideMark/>
          </w:tcPr>
          <w:p w14:paraId="69FBD02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1.062</w:t>
            </w:r>
          </w:p>
        </w:tc>
        <w:tc>
          <w:tcPr>
            <w:tcW w:w="448" w:type="pct"/>
            <w:noWrap/>
            <w:hideMark/>
          </w:tcPr>
          <w:p w14:paraId="7C6DE0A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1.276</w:t>
            </w:r>
          </w:p>
        </w:tc>
        <w:tc>
          <w:tcPr>
            <w:tcW w:w="448" w:type="pct"/>
            <w:noWrap/>
            <w:hideMark/>
          </w:tcPr>
          <w:p w14:paraId="1E4F669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1.33</w:t>
            </w:r>
          </w:p>
        </w:tc>
        <w:tc>
          <w:tcPr>
            <w:tcW w:w="448" w:type="pct"/>
            <w:noWrap/>
            <w:hideMark/>
          </w:tcPr>
          <w:p w14:paraId="6720850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1.666</w:t>
            </w:r>
          </w:p>
        </w:tc>
        <w:tc>
          <w:tcPr>
            <w:tcW w:w="437" w:type="pct"/>
            <w:noWrap/>
            <w:hideMark/>
          </w:tcPr>
          <w:p w14:paraId="659D32C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1.922</w:t>
            </w:r>
          </w:p>
        </w:tc>
        <w:tc>
          <w:tcPr>
            <w:tcW w:w="415" w:type="pct"/>
            <w:noWrap/>
            <w:hideMark/>
          </w:tcPr>
          <w:p w14:paraId="5AB16A6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1.318</w:t>
            </w:r>
          </w:p>
        </w:tc>
      </w:tr>
      <w:tr w:rsidR="00367643" w:rsidRPr="00367643" w14:paraId="1C554935"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5463F8CB"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1A4C76B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-3.07</w:t>
            </w:r>
          </w:p>
        </w:tc>
        <w:tc>
          <w:tcPr>
            <w:tcW w:w="448" w:type="pct"/>
            <w:noWrap/>
            <w:hideMark/>
          </w:tcPr>
          <w:p w14:paraId="027209D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-3.801</w:t>
            </w:r>
          </w:p>
        </w:tc>
        <w:tc>
          <w:tcPr>
            <w:tcW w:w="448" w:type="pct"/>
            <w:noWrap/>
            <w:hideMark/>
          </w:tcPr>
          <w:p w14:paraId="6BF0570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-4.005</w:t>
            </w:r>
          </w:p>
        </w:tc>
        <w:tc>
          <w:tcPr>
            <w:tcW w:w="448" w:type="pct"/>
            <w:noWrap/>
            <w:hideMark/>
          </w:tcPr>
          <w:p w14:paraId="7E47337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-3.97</w:t>
            </w:r>
          </w:p>
        </w:tc>
        <w:tc>
          <w:tcPr>
            <w:tcW w:w="448" w:type="pct"/>
            <w:noWrap/>
            <w:hideMark/>
          </w:tcPr>
          <w:p w14:paraId="0C8DFBC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-3.917</w:t>
            </w:r>
          </w:p>
        </w:tc>
        <w:tc>
          <w:tcPr>
            <w:tcW w:w="448" w:type="pct"/>
            <w:noWrap/>
            <w:hideMark/>
          </w:tcPr>
          <w:p w14:paraId="3E00C6E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-3.642</w:t>
            </w:r>
          </w:p>
        </w:tc>
        <w:tc>
          <w:tcPr>
            <w:tcW w:w="448" w:type="pct"/>
            <w:noWrap/>
            <w:hideMark/>
          </w:tcPr>
          <w:p w14:paraId="3EDB5BF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-3.505</w:t>
            </w:r>
          </w:p>
        </w:tc>
        <w:tc>
          <w:tcPr>
            <w:tcW w:w="448" w:type="pct"/>
            <w:noWrap/>
            <w:hideMark/>
          </w:tcPr>
          <w:p w14:paraId="0063061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-3.291</w:t>
            </w:r>
          </w:p>
        </w:tc>
        <w:tc>
          <w:tcPr>
            <w:tcW w:w="437" w:type="pct"/>
            <w:noWrap/>
            <w:hideMark/>
          </w:tcPr>
          <w:p w14:paraId="71ED7C8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-3.219</w:t>
            </w:r>
          </w:p>
        </w:tc>
        <w:tc>
          <w:tcPr>
            <w:tcW w:w="415" w:type="pct"/>
            <w:noWrap/>
            <w:hideMark/>
          </w:tcPr>
          <w:p w14:paraId="3ECEBDD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-3.197</w:t>
            </w:r>
          </w:p>
        </w:tc>
      </w:tr>
      <w:tr w:rsidR="00367643" w:rsidRPr="00367643" w14:paraId="645B8294"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0EE62BE8"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T.Enrgy]</w:t>
            </w:r>
          </w:p>
        </w:tc>
        <w:tc>
          <w:tcPr>
            <w:tcW w:w="448" w:type="pct"/>
            <w:noWrap/>
            <w:hideMark/>
          </w:tcPr>
          <w:p w14:paraId="2F2F18D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0.077</w:t>
            </w:r>
          </w:p>
        </w:tc>
        <w:tc>
          <w:tcPr>
            <w:tcW w:w="448" w:type="pct"/>
            <w:noWrap/>
            <w:hideMark/>
          </w:tcPr>
          <w:p w14:paraId="3CD95E8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0.362</w:t>
            </w:r>
          </w:p>
        </w:tc>
        <w:tc>
          <w:tcPr>
            <w:tcW w:w="448" w:type="pct"/>
            <w:noWrap/>
            <w:hideMark/>
          </w:tcPr>
          <w:p w14:paraId="7A0C3A2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0.47</w:t>
            </w:r>
          </w:p>
        </w:tc>
        <w:tc>
          <w:tcPr>
            <w:tcW w:w="448" w:type="pct"/>
            <w:noWrap/>
            <w:hideMark/>
          </w:tcPr>
          <w:p w14:paraId="421F031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0.694</w:t>
            </w:r>
          </w:p>
        </w:tc>
        <w:tc>
          <w:tcPr>
            <w:tcW w:w="448" w:type="pct"/>
            <w:noWrap/>
            <w:hideMark/>
          </w:tcPr>
          <w:p w14:paraId="3AC57F6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0.805</w:t>
            </w:r>
          </w:p>
        </w:tc>
        <w:tc>
          <w:tcPr>
            <w:tcW w:w="448" w:type="pct"/>
            <w:noWrap/>
            <w:hideMark/>
          </w:tcPr>
          <w:p w14:paraId="45B5CFF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1.079</w:t>
            </w:r>
          </w:p>
        </w:tc>
        <w:tc>
          <w:tcPr>
            <w:tcW w:w="448" w:type="pct"/>
            <w:noWrap/>
            <w:hideMark/>
          </w:tcPr>
          <w:p w14:paraId="6AF8E58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1.333</w:t>
            </w:r>
          </w:p>
        </w:tc>
        <w:tc>
          <w:tcPr>
            <w:tcW w:w="448" w:type="pct"/>
            <w:noWrap/>
            <w:hideMark/>
          </w:tcPr>
          <w:p w14:paraId="6989D32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1.571</w:t>
            </w:r>
          </w:p>
        </w:tc>
        <w:tc>
          <w:tcPr>
            <w:tcW w:w="437" w:type="pct"/>
            <w:noWrap/>
            <w:hideMark/>
          </w:tcPr>
          <w:p w14:paraId="6776E6C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1.967</w:t>
            </w:r>
          </w:p>
        </w:tc>
        <w:tc>
          <w:tcPr>
            <w:tcW w:w="415" w:type="pct"/>
            <w:noWrap/>
            <w:hideMark/>
          </w:tcPr>
          <w:p w14:paraId="577FFEB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2.089</w:t>
            </w:r>
          </w:p>
        </w:tc>
      </w:tr>
      <w:tr w:rsidR="00367643" w:rsidRPr="00367643" w14:paraId="28EEE47B"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25AD4846"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03BA7D7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-2.47</w:t>
            </w:r>
          </w:p>
        </w:tc>
        <w:tc>
          <w:tcPr>
            <w:tcW w:w="448" w:type="pct"/>
            <w:noWrap/>
            <w:hideMark/>
          </w:tcPr>
          <w:p w14:paraId="246C4ED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-3.058</w:t>
            </w:r>
          </w:p>
        </w:tc>
        <w:tc>
          <w:tcPr>
            <w:tcW w:w="448" w:type="pct"/>
            <w:noWrap/>
            <w:hideMark/>
          </w:tcPr>
          <w:p w14:paraId="6A197DA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-3.222</w:t>
            </w:r>
          </w:p>
        </w:tc>
        <w:tc>
          <w:tcPr>
            <w:tcW w:w="448" w:type="pct"/>
            <w:noWrap/>
            <w:hideMark/>
          </w:tcPr>
          <w:p w14:paraId="6EF71B1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-3.194</w:t>
            </w:r>
          </w:p>
        </w:tc>
        <w:tc>
          <w:tcPr>
            <w:tcW w:w="448" w:type="pct"/>
            <w:noWrap/>
            <w:hideMark/>
          </w:tcPr>
          <w:p w14:paraId="18D6C82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-3.151</w:t>
            </w:r>
          </w:p>
        </w:tc>
        <w:tc>
          <w:tcPr>
            <w:tcW w:w="448" w:type="pct"/>
            <w:noWrap/>
            <w:hideMark/>
          </w:tcPr>
          <w:p w14:paraId="02CA2E3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-2.93</w:t>
            </w:r>
          </w:p>
        </w:tc>
        <w:tc>
          <w:tcPr>
            <w:tcW w:w="448" w:type="pct"/>
            <w:noWrap/>
            <w:hideMark/>
          </w:tcPr>
          <w:p w14:paraId="215B622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-2.82</w:t>
            </w:r>
          </w:p>
        </w:tc>
        <w:tc>
          <w:tcPr>
            <w:tcW w:w="448" w:type="pct"/>
            <w:noWrap/>
            <w:hideMark/>
          </w:tcPr>
          <w:p w14:paraId="49D11CC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-2.648</w:t>
            </w:r>
          </w:p>
        </w:tc>
        <w:tc>
          <w:tcPr>
            <w:tcW w:w="437" w:type="pct"/>
            <w:noWrap/>
            <w:hideMark/>
          </w:tcPr>
          <w:p w14:paraId="764AE2E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-2.59</w:t>
            </w:r>
          </w:p>
        </w:tc>
        <w:tc>
          <w:tcPr>
            <w:tcW w:w="415" w:type="pct"/>
            <w:noWrap/>
            <w:hideMark/>
          </w:tcPr>
          <w:p w14:paraId="31EE95A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-2.572</w:t>
            </w:r>
          </w:p>
        </w:tc>
      </w:tr>
      <w:tr w:rsidR="00367643" w:rsidRPr="00367643" w14:paraId="3908A843"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6FC015DA"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T.Hlth]</w:t>
            </w:r>
          </w:p>
        </w:tc>
        <w:tc>
          <w:tcPr>
            <w:tcW w:w="448" w:type="pct"/>
            <w:noWrap/>
            <w:hideMark/>
          </w:tcPr>
          <w:p w14:paraId="37133DDD"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3.661</w:t>
            </w:r>
            <w:r w:rsidRPr="00367643">
              <w:rPr>
                <w:rFonts w:ascii="Helvetica" w:eastAsia="Times New Roman" w:hAnsi="Helvetica" w:cs="Calibri"/>
                <w:color w:val="000000"/>
                <w:vertAlign w:val="superscript"/>
              </w:rPr>
              <w:t>*</w:t>
            </w:r>
          </w:p>
        </w:tc>
        <w:tc>
          <w:tcPr>
            <w:tcW w:w="448" w:type="pct"/>
            <w:noWrap/>
            <w:hideMark/>
          </w:tcPr>
          <w:p w14:paraId="78390FE3"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4.400</w:t>
            </w:r>
            <w:r w:rsidRPr="00367643">
              <w:rPr>
                <w:rFonts w:ascii="Helvetica" w:eastAsia="Times New Roman" w:hAnsi="Helvetica" w:cs="Calibri"/>
                <w:color w:val="000000"/>
                <w:vertAlign w:val="superscript"/>
              </w:rPr>
              <w:t>*</w:t>
            </w:r>
          </w:p>
        </w:tc>
        <w:tc>
          <w:tcPr>
            <w:tcW w:w="448" w:type="pct"/>
            <w:noWrap/>
            <w:hideMark/>
          </w:tcPr>
          <w:p w14:paraId="4023780B"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4.669</w:t>
            </w:r>
            <w:r w:rsidRPr="00367643">
              <w:rPr>
                <w:rFonts w:ascii="Helvetica" w:eastAsia="Times New Roman" w:hAnsi="Helvetica" w:cs="Calibri"/>
                <w:color w:val="000000"/>
                <w:vertAlign w:val="superscript"/>
              </w:rPr>
              <w:t>*</w:t>
            </w:r>
          </w:p>
        </w:tc>
        <w:tc>
          <w:tcPr>
            <w:tcW w:w="448" w:type="pct"/>
            <w:noWrap/>
            <w:hideMark/>
          </w:tcPr>
          <w:p w14:paraId="2BC10C26"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4.673</w:t>
            </w:r>
            <w:r w:rsidRPr="00367643">
              <w:rPr>
                <w:rFonts w:ascii="Helvetica" w:eastAsia="Times New Roman" w:hAnsi="Helvetica" w:cs="Calibri"/>
                <w:color w:val="000000"/>
                <w:vertAlign w:val="superscript"/>
              </w:rPr>
              <w:t>*</w:t>
            </w:r>
          </w:p>
        </w:tc>
        <w:tc>
          <w:tcPr>
            <w:tcW w:w="448" w:type="pct"/>
            <w:noWrap/>
            <w:hideMark/>
          </w:tcPr>
          <w:p w14:paraId="27FBD297"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4.614</w:t>
            </w:r>
            <w:r w:rsidRPr="00367643">
              <w:rPr>
                <w:rFonts w:ascii="Helvetica" w:eastAsia="Times New Roman" w:hAnsi="Helvetica" w:cs="Calibri"/>
                <w:color w:val="000000"/>
                <w:vertAlign w:val="superscript"/>
              </w:rPr>
              <w:t>*</w:t>
            </w:r>
          </w:p>
        </w:tc>
        <w:tc>
          <w:tcPr>
            <w:tcW w:w="448" w:type="pct"/>
            <w:noWrap/>
            <w:hideMark/>
          </w:tcPr>
          <w:p w14:paraId="02CABAF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4.072</w:t>
            </w:r>
            <w:r w:rsidRPr="00367643">
              <w:rPr>
                <w:rFonts w:ascii="Helvetica" w:eastAsia="Times New Roman" w:hAnsi="Helvetica" w:cs="Calibri"/>
                <w:color w:val="000000"/>
                <w:vertAlign w:val="superscript"/>
              </w:rPr>
              <w:t>*</w:t>
            </w:r>
          </w:p>
        </w:tc>
        <w:tc>
          <w:tcPr>
            <w:tcW w:w="448" w:type="pct"/>
            <w:noWrap/>
            <w:hideMark/>
          </w:tcPr>
          <w:p w14:paraId="36730326"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3.609</w:t>
            </w:r>
            <w:r w:rsidRPr="00367643">
              <w:rPr>
                <w:rFonts w:ascii="Helvetica" w:eastAsia="Times New Roman" w:hAnsi="Helvetica" w:cs="Calibri"/>
                <w:color w:val="000000"/>
                <w:vertAlign w:val="superscript"/>
              </w:rPr>
              <w:t>*</w:t>
            </w:r>
          </w:p>
        </w:tc>
        <w:tc>
          <w:tcPr>
            <w:tcW w:w="448" w:type="pct"/>
            <w:noWrap/>
            <w:hideMark/>
          </w:tcPr>
          <w:p w14:paraId="754CA0D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2.407</w:t>
            </w:r>
          </w:p>
        </w:tc>
        <w:tc>
          <w:tcPr>
            <w:tcW w:w="437" w:type="pct"/>
            <w:noWrap/>
            <w:hideMark/>
          </w:tcPr>
          <w:p w14:paraId="17C37FB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1.345</w:t>
            </w:r>
          </w:p>
        </w:tc>
        <w:tc>
          <w:tcPr>
            <w:tcW w:w="415" w:type="pct"/>
            <w:noWrap/>
            <w:hideMark/>
          </w:tcPr>
          <w:p w14:paraId="42079C6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-0.102</w:t>
            </w:r>
          </w:p>
        </w:tc>
      </w:tr>
      <w:tr w:rsidR="00367643" w:rsidRPr="00367643" w14:paraId="586907A8"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1C2BE1B1"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5A7E047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-1.883</w:t>
            </w:r>
          </w:p>
        </w:tc>
        <w:tc>
          <w:tcPr>
            <w:tcW w:w="448" w:type="pct"/>
            <w:noWrap/>
            <w:hideMark/>
          </w:tcPr>
          <w:p w14:paraId="2F7F0A4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-2.331</w:t>
            </w:r>
          </w:p>
        </w:tc>
        <w:tc>
          <w:tcPr>
            <w:tcW w:w="448" w:type="pct"/>
            <w:noWrap/>
            <w:hideMark/>
          </w:tcPr>
          <w:p w14:paraId="37BAEC1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-2.456</w:t>
            </w:r>
          </w:p>
        </w:tc>
        <w:tc>
          <w:tcPr>
            <w:tcW w:w="448" w:type="pct"/>
            <w:noWrap/>
            <w:hideMark/>
          </w:tcPr>
          <w:p w14:paraId="1900DA9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-2.434</w:t>
            </w:r>
          </w:p>
        </w:tc>
        <w:tc>
          <w:tcPr>
            <w:tcW w:w="448" w:type="pct"/>
            <w:noWrap/>
            <w:hideMark/>
          </w:tcPr>
          <w:p w14:paraId="50CECCB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-2.402</w:t>
            </w:r>
          </w:p>
        </w:tc>
        <w:tc>
          <w:tcPr>
            <w:tcW w:w="448" w:type="pct"/>
            <w:noWrap/>
            <w:hideMark/>
          </w:tcPr>
          <w:p w14:paraId="288F631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-2.233</w:t>
            </w:r>
          </w:p>
        </w:tc>
        <w:tc>
          <w:tcPr>
            <w:tcW w:w="448" w:type="pct"/>
            <w:noWrap/>
            <w:hideMark/>
          </w:tcPr>
          <w:p w14:paraId="1FDA2DF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-2.149</w:t>
            </w:r>
          </w:p>
        </w:tc>
        <w:tc>
          <w:tcPr>
            <w:tcW w:w="448" w:type="pct"/>
            <w:noWrap/>
            <w:hideMark/>
          </w:tcPr>
          <w:p w14:paraId="102171A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-2.018</w:t>
            </w:r>
          </w:p>
        </w:tc>
        <w:tc>
          <w:tcPr>
            <w:tcW w:w="437" w:type="pct"/>
            <w:noWrap/>
            <w:hideMark/>
          </w:tcPr>
          <w:p w14:paraId="6E12249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-1.974</w:t>
            </w:r>
          </w:p>
        </w:tc>
        <w:tc>
          <w:tcPr>
            <w:tcW w:w="415" w:type="pct"/>
            <w:noWrap/>
            <w:hideMark/>
          </w:tcPr>
          <w:p w14:paraId="491226D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-1.96</w:t>
            </w:r>
          </w:p>
        </w:tc>
      </w:tr>
      <w:tr w:rsidR="00367643" w:rsidRPr="00367643" w14:paraId="6EFFFBC8"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5057940B"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T.Manuf]</w:t>
            </w:r>
          </w:p>
        </w:tc>
        <w:tc>
          <w:tcPr>
            <w:tcW w:w="448" w:type="pct"/>
            <w:noWrap/>
            <w:hideMark/>
          </w:tcPr>
          <w:p w14:paraId="4AD745E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2.896</w:t>
            </w:r>
          </w:p>
        </w:tc>
        <w:tc>
          <w:tcPr>
            <w:tcW w:w="448" w:type="pct"/>
            <w:noWrap/>
            <w:hideMark/>
          </w:tcPr>
          <w:p w14:paraId="3FA2B6C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3.285</w:t>
            </w:r>
          </w:p>
        </w:tc>
        <w:tc>
          <w:tcPr>
            <w:tcW w:w="448" w:type="pct"/>
            <w:noWrap/>
            <w:hideMark/>
          </w:tcPr>
          <w:p w14:paraId="604B62D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3.327</w:t>
            </w:r>
          </w:p>
        </w:tc>
        <w:tc>
          <w:tcPr>
            <w:tcW w:w="448" w:type="pct"/>
            <w:noWrap/>
            <w:hideMark/>
          </w:tcPr>
          <w:p w14:paraId="471B847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3.113</w:t>
            </w:r>
          </w:p>
        </w:tc>
        <w:tc>
          <w:tcPr>
            <w:tcW w:w="448" w:type="pct"/>
            <w:noWrap/>
            <w:hideMark/>
          </w:tcPr>
          <w:p w14:paraId="05B558B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2.995</w:t>
            </w:r>
          </w:p>
        </w:tc>
        <w:tc>
          <w:tcPr>
            <w:tcW w:w="448" w:type="pct"/>
            <w:noWrap/>
            <w:hideMark/>
          </w:tcPr>
          <w:p w14:paraId="191A3B8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2.544</w:t>
            </w:r>
          </w:p>
        </w:tc>
        <w:tc>
          <w:tcPr>
            <w:tcW w:w="448" w:type="pct"/>
            <w:noWrap/>
            <w:hideMark/>
          </w:tcPr>
          <w:p w14:paraId="1E698C7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2.192</w:t>
            </w:r>
          </w:p>
        </w:tc>
        <w:tc>
          <w:tcPr>
            <w:tcW w:w="448" w:type="pct"/>
            <w:noWrap/>
            <w:hideMark/>
          </w:tcPr>
          <w:p w14:paraId="523EB1C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1.774</w:t>
            </w:r>
          </w:p>
        </w:tc>
        <w:tc>
          <w:tcPr>
            <w:tcW w:w="437" w:type="pct"/>
            <w:noWrap/>
            <w:hideMark/>
          </w:tcPr>
          <w:p w14:paraId="4A38205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1.453</w:t>
            </w:r>
          </w:p>
        </w:tc>
        <w:tc>
          <w:tcPr>
            <w:tcW w:w="415" w:type="pct"/>
            <w:noWrap/>
            <w:hideMark/>
          </w:tcPr>
          <w:p w14:paraId="663DE17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1.191</w:t>
            </w:r>
          </w:p>
        </w:tc>
      </w:tr>
      <w:tr w:rsidR="00367643" w:rsidRPr="00367643" w14:paraId="2227D96C"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6D6B0829"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3E250B4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-1.899</w:t>
            </w:r>
          </w:p>
        </w:tc>
        <w:tc>
          <w:tcPr>
            <w:tcW w:w="448" w:type="pct"/>
            <w:noWrap/>
            <w:hideMark/>
          </w:tcPr>
          <w:p w14:paraId="2E2F4CE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-2.35</w:t>
            </w:r>
          </w:p>
        </w:tc>
        <w:tc>
          <w:tcPr>
            <w:tcW w:w="448" w:type="pct"/>
            <w:noWrap/>
            <w:hideMark/>
          </w:tcPr>
          <w:p w14:paraId="67A73CF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-2.476</w:t>
            </w:r>
          </w:p>
        </w:tc>
        <w:tc>
          <w:tcPr>
            <w:tcW w:w="448" w:type="pct"/>
            <w:noWrap/>
            <w:hideMark/>
          </w:tcPr>
          <w:p w14:paraId="15DBEA1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-2.455</w:t>
            </w:r>
          </w:p>
        </w:tc>
        <w:tc>
          <w:tcPr>
            <w:tcW w:w="448" w:type="pct"/>
            <w:noWrap/>
            <w:hideMark/>
          </w:tcPr>
          <w:p w14:paraId="30B12E7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-2.422</w:t>
            </w:r>
          </w:p>
        </w:tc>
        <w:tc>
          <w:tcPr>
            <w:tcW w:w="448" w:type="pct"/>
            <w:noWrap/>
            <w:hideMark/>
          </w:tcPr>
          <w:p w14:paraId="185002C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-2.252</w:t>
            </w:r>
          </w:p>
        </w:tc>
        <w:tc>
          <w:tcPr>
            <w:tcW w:w="448" w:type="pct"/>
            <w:noWrap/>
            <w:hideMark/>
          </w:tcPr>
          <w:p w14:paraId="5086DEE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-2.168</w:t>
            </w:r>
          </w:p>
        </w:tc>
        <w:tc>
          <w:tcPr>
            <w:tcW w:w="448" w:type="pct"/>
            <w:noWrap/>
            <w:hideMark/>
          </w:tcPr>
          <w:p w14:paraId="6121817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-2.035</w:t>
            </w:r>
          </w:p>
        </w:tc>
        <w:tc>
          <w:tcPr>
            <w:tcW w:w="437" w:type="pct"/>
            <w:noWrap/>
            <w:hideMark/>
          </w:tcPr>
          <w:p w14:paraId="5D703AE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-1.99</w:t>
            </w:r>
          </w:p>
        </w:tc>
        <w:tc>
          <w:tcPr>
            <w:tcW w:w="415" w:type="pct"/>
            <w:noWrap/>
            <w:hideMark/>
          </w:tcPr>
          <w:p w14:paraId="35914C4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-1.977</w:t>
            </w:r>
          </w:p>
        </w:tc>
      </w:tr>
      <w:tr w:rsidR="00367643" w:rsidRPr="00367643" w14:paraId="06218623"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6DCCBC5A"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T.Money]</w:t>
            </w:r>
          </w:p>
        </w:tc>
        <w:tc>
          <w:tcPr>
            <w:tcW w:w="448" w:type="pct"/>
            <w:noWrap/>
            <w:hideMark/>
          </w:tcPr>
          <w:p w14:paraId="6262CAC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3.613</w:t>
            </w:r>
            <w:r w:rsidRPr="00367643">
              <w:rPr>
                <w:rFonts w:ascii="Helvetica" w:eastAsia="Times New Roman" w:hAnsi="Helvetica" w:cs="Calibri"/>
                <w:color w:val="000000"/>
                <w:vertAlign w:val="superscript"/>
              </w:rPr>
              <w:t>**</w:t>
            </w:r>
          </w:p>
        </w:tc>
        <w:tc>
          <w:tcPr>
            <w:tcW w:w="448" w:type="pct"/>
            <w:noWrap/>
            <w:hideMark/>
          </w:tcPr>
          <w:p w14:paraId="0309CDFF"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4.982</w:t>
            </w:r>
            <w:r w:rsidRPr="00367643">
              <w:rPr>
                <w:rFonts w:ascii="Helvetica" w:eastAsia="Times New Roman" w:hAnsi="Helvetica" w:cs="Calibri"/>
                <w:color w:val="000000"/>
                <w:vertAlign w:val="superscript"/>
              </w:rPr>
              <w:t>**</w:t>
            </w:r>
          </w:p>
        </w:tc>
        <w:tc>
          <w:tcPr>
            <w:tcW w:w="448" w:type="pct"/>
            <w:noWrap/>
            <w:hideMark/>
          </w:tcPr>
          <w:p w14:paraId="2A306EB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5.457</w:t>
            </w:r>
            <w:r w:rsidRPr="00367643">
              <w:rPr>
                <w:rFonts w:ascii="Helvetica" w:eastAsia="Times New Roman" w:hAnsi="Helvetica" w:cs="Calibri"/>
                <w:color w:val="000000"/>
                <w:vertAlign w:val="superscript"/>
              </w:rPr>
              <w:t>***</w:t>
            </w:r>
          </w:p>
        </w:tc>
        <w:tc>
          <w:tcPr>
            <w:tcW w:w="448" w:type="pct"/>
            <w:noWrap/>
            <w:hideMark/>
          </w:tcPr>
          <w:p w14:paraId="1F14AD2B"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5.534</w:t>
            </w:r>
            <w:r w:rsidRPr="00367643">
              <w:rPr>
                <w:rFonts w:ascii="Helvetica" w:eastAsia="Times New Roman" w:hAnsi="Helvetica" w:cs="Calibri"/>
                <w:color w:val="000000"/>
                <w:vertAlign w:val="superscript"/>
              </w:rPr>
              <w:t>***</w:t>
            </w:r>
          </w:p>
        </w:tc>
        <w:tc>
          <w:tcPr>
            <w:tcW w:w="448" w:type="pct"/>
            <w:noWrap/>
            <w:hideMark/>
          </w:tcPr>
          <w:p w14:paraId="7743FBB2"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5.477</w:t>
            </w:r>
            <w:r w:rsidRPr="00367643">
              <w:rPr>
                <w:rFonts w:ascii="Helvetica" w:eastAsia="Times New Roman" w:hAnsi="Helvetica" w:cs="Calibri"/>
                <w:color w:val="000000"/>
                <w:vertAlign w:val="superscript"/>
              </w:rPr>
              <w:t>***</w:t>
            </w:r>
          </w:p>
        </w:tc>
        <w:tc>
          <w:tcPr>
            <w:tcW w:w="448" w:type="pct"/>
            <w:noWrap/>
            <w:hideMark/>
          </w:tcPr>
          <w:p w14:paraId="061BDAE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5.039</w:t>
            </w:r>
            <w:r w:rsidRPr="00367643">
              <w:rPr>
                <w:rFonts w:ascii="Helvetica" w:eastAsia="Times New Roman" w:hAnsi="Helvetica" w:cs="Calibri"/>
                <w:color w:val="000000"/>
                <w:vertAlign w:val="superscript"/>
              </w:rPr>
              <w:t>***</w:t>
            </w:r>
          </w:p>
        </w:tc>
        <w:tc>
          <w:tcPr>
            <w:tcW w:w="448" w:type="pct"/>
            <w:noWrap/>
            <w:hideMark/>
          </w:tcPr>
          <w:p w14:paraId="75A94726"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4.747</w:t>
            </w:r>
            <w:r w:rsidRPr="00367643">
              <w:rPr>
                <w:rFonts w:ascii="Helvetica" w:eastAsia="Times New Roman" w:hAnsi="Helvetica" w:cs="Calibri"/>
                <w:color w:val="000000"/>
                <w:vertAlign w:val="superscript"/>
              </w:rPr>
              <w:t>***</w:t>
            </w:r>
          </w:p>
        </w:tc>
        <w:tc>
          <w:tcPr>
            <w:tcW w:w="448" w:type="pct"/>
            <w:noWrap/>
            <w:hideMark/>
          </w:tcPr>
          <w:p w14:paraId="7A1B7357"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4.262</w:t>
            </w:r>
            <w:r w:rsidRPr="00367643">
              <w:rPr>
                <w:rFonts w:ascii="Helvetica" w:eastAsia="Times New Roman" w:hAnsi="Helvetica" w:cs="Calibri"/>
                <w:color w:val="000000"/>
                <w:vertAlign w:val="superscript"/>
              </w:rPr>
              <w:t>**</w:t>
            </w:r>
          </w:p>
        </w:tc>
        <w:tc>
          <w:tcPr>
            <w:tcW w:w="437" w:type="pct"/>
            <w:noWrap/>
            <w:hideMark/>
          </w:tcPr>
          <w:p w14:paraId="0A24B83C"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3.672</w:t>
            </w:r>
            <w:r w:rsidRPr="00367643">
              <w:rPr>
                <w:rFonts w:ascii="Helvetica" w:eastAsia="Times New Roman" w:hAnsi="Helvetica" w:cs="Calibri"/>
                <w:color w:val="000000"/>
                <w:vertAlign w:val="superscript"/>
              </w:rPr>
              <w:t>**</w:t>
            </w:r>
          </w:p>
        </w:tc>
        <w:tc>
          <w:tcPr>
            <w:tcW w:w="415" w:type="pct"/>
            <w:noWrap/>
            <w:hideMark/>
          </w:tcPr>
          <w:p w14:paraId="3DBC915E"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2.894</w:t>
            </w:r>
            <w:r w:rsidRPr="00367643">
              <w:rPr>
                <w:rFonts w:ascii="Helvetica" w:eastAsia="Times New Roman" w:hAnsi="Helvetica" w:cs="Calibri"/>
                <w:color w:val="000000"/>
                <w:vertAlign w:val="superscript"/>
              </w:rPr>
              <w:t>*</w:t>
            </w:r>
          </w:p>
        </w:tc>
      </w:tr>
      <w:tr w:rsidR="00367643" w:rsidRPr="00367643" w14:paraId="15F1F241"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4F23AF07" w14:textId="77777777" w:rsidR="00367643" w:rsidRPr="00367643" w:rsidRDefault="00367643" w:rsidP="00367643">
            <w:pPr>
              <w:rPr>
                <w:rFonts w:ascii="Helvetica" w:eastAsia="Times New Roman" w:hAnsi="Helvetica" w:cs="Calibri"/>
                <w:color w:val="000000"/>
              </w:rPr>
            </w:pPr>
          </w:p>
        </w:tc>
        <w:tc>
          <w:tcPr>
            <w:tcW w:w="448" w:type="pct"/>
            <w:noWrap/>
            <w:hideMark/>
          </w:tcPr>
          <w:p w14:paraId="26FE6FD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-1.586</w:t>
            </w:r>
          </w:p>
        </w:tc>
        <w:tc>
          <w:tcPr>
            <w:tcW w:w="448" w:type="pct"/>
            <w:noWrap/>
            <w:hideMark/>
          </w:tcPr>
          <w:p w14:paraId="0A1666B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-1.963</w:t>
            </w:r>
          </w:p>
        </w:tc>
        <w:tc>
          <w:tcPr>
            <w:tcW w:w="448" w:type="pct"/>
            <w:noWrap/>
            <w:hideMark/>
          </w:tcPr>
          <w:p w14:paraId="186EACB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-2.068</w:t>
            </w:r>
          </w:p>
        </w:tc>
        <w:tc>
          <w:tcPr>
            <w:tcW w:w="448" w:type="pct"/>
            <w:noWrap/>
            <w:hideMark/>
          </w:tcPr>
          <w:p w14:paraId="68E460C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-2.05</w:t>
            </w:r>
          </w:p>
        </w:tc>
        <w:tc>
          <w:tcPr>
            <w:tcW w:w="448" w:type="pct"/>
            <w:noWrap/>
            <w:hideMark/>
          </w:tcPr>
          <w:p w14:paraId="1C60FDD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-2.023</w:t>
            </w:r>
          </w:p>
        </w:tc>
        <w:tc>
          <w:tcPr>
            <w:tcW w:w="448" w:type="pct"/>
            <w:noWrap/>
            <w:hideMark/>
          </w:tcPr>
          <w:p w14:paraId="4FF71B9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-1.881</w:t>
            </w:r>
          </w:p>
        </w:tc>
        <w:tc>
          <w:tcPr>
            <w:tcW w:w="448" w:type="pct"/>
            <w:noWrap/>
            <w:hideMark/>
          </w:tcPr>
          <w:p w14:paraId="55EB2F3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-1.81</w:t>
            </w:r>
          </w:p>
        </w:tc>
        <w:tc>
          <w:tcPr>
            <w:tcW w:w="448" w:type="pct"/>
            <w:noWrap/>
            <w:hideMark/>
          </w:tcPr>
          <w:p w14:paraId="3A7E973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w:t>
            </w:r>
          </w:p>
        </w:tc>
        <w:tc>
          <w:tcPr>
            <w:tcW w:w="437" w:type="pct"/>
            <w:noWrap/>
            <w:hideMark/>
          </w:tcPr>
          <w:p w14:paraId="257BCAB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-1.662</w:t>
            </w:r>
          </w:p>
        </w:tc>
        <w:tc>
          <w:tcPr>
            <w:tcW w:w="415" w:type="pct"/>
            <w:noWrap/>
            <w:hideMark/>
          </w:tcPr>
          <w:p w14:paraId="191D592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-1.651</w:t>
            </w:r>
          </w:p>
        </w:tc>
      </w:tr>
      <w:tr w:rsidR="00367643" w:rsidRPr="00367643" w14:paraId="380641DC"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7DE76D38"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T.NoDur]</w:t>
            </w:r>
          </w:p>
        </w:tc>
        <w:tc>
          <w:tcPr>
            <w:tcW w:w="448" w:type="pct"/>
            <w:noWrap/>
            <w:hideMark/>
          </w:tcPr>
          <w:p w14:paraId="3255F3B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-2.884</w:t>
            </w:r>
          </w:p>
        </w:tc>
        <w:tc>
          <w:tcPr>
            <w:tcW w:w="448" w:type="pct"/>
            <w:noWrap/>
            <w:hideMark/>
          </w:tcPr>
          <w:p w14:paraId="2674267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-2.888</w:t>
            </w:r>
          </w:p>
        </w:tc>
        <w:tc>
          <w:tcPr>
            <w:tcW w:w="448" w:type="pct"/>
            <w:noWrap/>
            <w:hideMark/>
          </w:tcPr>
          <w:p w14:paraId="50F4CC1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-2.658</w:t>
            </w:r>
          </w:p>
        </w:tc>
        <w:tc>
          <w:tcPr>
            <w:tcW w:w="448" w:type="pct"/>
            <w:noWrap/>
            <w:hideMark/>
          </w:tcPr>
          <w:p w14:paraId="5A4784C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-2.172</w:t>
            </w:r>
          </w:p>
        </w:tc>
        <w:tc>
          <w:tcPr>
            <w:tcW w:w="448" w:type="pct"/>
            <w:noWrap/>
            <w:hideMark/>
          </w:tcPr>
          <w:p w14:paraId="04BD6CA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-1.971</w:t>
            </w:r>
          </w:p>
        </w:tc>
        <w:tc>
          <w:tcPr>
            <w:tcW w:w="448" w:type="pct"/>
            <w:noWrap/>
            <w:hideMark/>
          </w:tcPr>
          <w:p w14:paraId="71FE42D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-1.289</w:t>
            </w:r>
          </w:p>
        </w:tc>
        <w:tc>
          <w:tcPr>
            <w:tcW w:w="448" w:type="pct"/>
            <w:noWrap/>
            <w:hideMark/>
          </w:tcPr>
          <w:p w14:paraId="425836A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-0.862</w:t>
            </w:r>
          </w:p>
        </w:tc>
        <w:tc>
          <w:tcPr>
            <w:tcW w:w="448" w:type="pct"/>
            <w:noWrap/>
            <w:hideMark/>
          </w:tcPr>
          <w:p w14:paraId="4D36B11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-0.008</w:t>
            </w:r>
          </w:p>
        </w:tc>
        <w:tc>
          <w:tcPr>
            <w:tcW w:w="437" w:type="pct"/>
            <w:noWrap/>
            <w:hideMark/>
          </w:tcPr>
          <w:p w14:paraId="463581B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0.621</w:t>
            </w:r>
          </w:p>
        </w:tc>
        <w:tc>
          <w:tcPr>
            <w:tcW w:w="415" w:type="pct"/>
            <w:noWrap/>
            <w:hideMark/>
          </w:tcPr>
          <w:p w14:paraId="0DBD738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0.652</w:t>
            </w:r>
          </w:p>
        </w:tc>
      </w:tr>
      <w:tr w:rsidR="00367643" w:rsidRPr="00367643" w14:paraId="42508893"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63196EC2"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61BB008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-2.096</w:t>
            </w:r>
          </w:p>
        </w:tc>
        <w:tc>
          <w:tcPr>
            <w:tcW w:w="448" w:type="pct"/>
            <w:noWrap/>
            <w:hideMark/>
          </w:tcPr>
          <w:p w14:paraId="5E0F7AF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-2.595</w:t>
            </w:r>
          </w:p>
        </w:tc>
        <w:tc>
          <w:tcPr>
            <w:tcW w:w="448" w:type="pct"/>
            <w:noWrap/>
            <w:hideMark/>
          </w:tcPr>
          <w:p w14:paraId="12EDBD6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-2.734</w:t>
            </w:r>
          </w:p>
        </w:tc>
        <w:tc>
          <w:tcPr>
            <w:tcW w:w="448" w:type="pct"/>
            <w:noWrap/>
            <w:hideMark/>
          </w:tcPr>
          <w:p w14:paraId="458830E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-2.71</w:t>
            </w:r>
          </w:p>
        </w:tc>
        <w:tc>
          <w:tcPr>
            <w:tcW w:w="448" w:type="pct"/>
            <w:noWrap/>
            <w:hideMark/>
          </w:tcPr>
          <w:p w14:paraId="14C8B38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-2.674</w:t>
            </w:r>
          </w:p>
        </w:tc>
        <w:tc>
          <w:tcPr>
            <w:tcW w:w="448" w:type="pct"/>
            <w:noWrap/>
            <w:hideMark/>
          </w:tcPr>
          <w:p w14:paraId="729C494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-2.487</w:t>
            </w:r>
          </w:p>
        </w:tc>
        <w:tc>
          <w:tcPr>
            <w:tcW w:w="448" w:type="pct"/>
            <w:noWrap/>
            <w:hideMark/>
          </w:tcPr>
          <w:p w14:paraId="70B4706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-2.393</w:t>
            </w:r>
          </w:p>
        </w:tc>
        <w:tc>
          <w:tcPr>
            <w:tcW w:w="448" w:type="pct"/>
            <w:noWrap/>
            <w:hideMark/>
          </w:tcPr>
          <w:p w14:paraId="5548F50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-2.247</w:t>
            </w:r>
          </w:p>
        </w:tc>
        <w:tc>
          <w:tcPr>
            <w:tcW w:w="437" w:type="pct"/>
            <w:noWrap/>
            <w:hideMark/>
          </w:tcPr>
          <w:p w14:paraId="6AEE31F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-2.197</w:t>
            </w:r>
          </w:p>
        </w:tc>
        <w:tc>
          <w:tcPr>
            <w:tcW w:w="415" w:type="pct"/>
            <w:noWrap/>
            <w:hideMark/>
          </w:tcPr>
          <w:p w14:paraId="4EFFB1B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-2.182</w:t>
            </w:r>
          </w:p>
        </w:tc>
      </w:tr>
      <w:tr w:rsidR="00367643" w:rsidRPr="00367643" w14:paraId="291CC621"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26944EDD"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T.Other]</w:t>
            </w:r>
          </w:p>
        </w:tc>
        <w:tc>
          <w:tcPr>
            <w:tcW w:w="448" w:type="pct"/>
            <w:noWrap/>
            <w:hideMark/>
          </w:tcPr>
          <w:p w14:paraId="22A2377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0.538</w:t>
            </w:r>
          </w:p>
        </w:tc>
        <w:tc>
          <w:tcPr>
            <w:tcW w:w="448" w:type="pct"/>
            <w:noWrap/>
            <w:hideMark/>
          </w:tcPr>
          <w:p w14:paraId="4437DA5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0.801</w:t>
            </w:r>
          </w:p>
        </w:tc>
        <w:tc>
          <w:tcPr>
            <w:tcW w:w="448" w:type="pct"/>
            <w:noWrap/>
            <w:hideMark/>
          </w:tcPr>
          <w:p w14:paraId="2DC0990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0.966</w:t>
            </w:r>
          </w:p>
        </w:tc>
        <w:tc>
          <w:tcPr>
            <w:tcW w:w="448" w:type="pct"/>
            <w:noWrap/>
            <w:hideMark/>
          </w:tcPr>
          <w:p w14:paraId="50BB24F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1.169</w:t>
            </w:r>
          </w:p>
        </w:tc>
        <w:tc>
          <w:tcPr>
            <w:tcW w:w="448" w:type="pct"/>
            <w:noWrap/>
            <w:hideMark/>
          </w:tcPr>
          <w:p w14:paraId="3686E56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1.172</w:t>
            </w:r>
          </w:p>
        </w:tc>
        <w:tc>
          <w:tcPr>
            <w:tcW w:w="448" w:type="pct"/>
            <w:noWrap/>
            <w:hideMark/>
          </w:tcPr>
          <w:p w14:paraId="701ADAE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1.317</w:t>
            </w:r>
          </w:p>
        </w:tc>
        <w:tc>
          <w:tcPr>
            <w:tcW w:w="448" w:type="pct"/>
            <w:noWrap/>
            <w:hideMark/>
          </w:tcPr>
          <w:p w14:paraId="514BFAB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1.374</w:t>
            </w:r>
          </w:p>
        </w:tc>
        <w:tc>
          <w:tcPr>
            <w:tcW w:w="448" w:type="pct"/>
            <w:noWrap/>
            <w:hideMark/>
          </w:tcPr>
          <w:p w14:paraId="6ADE775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w:t>
            </w:r>
          </w:p>
        </w:tc>
        <w:tc>
          <w:tcPr>
            <w:tcW w:w="437" w:type="pct"/>
            <w:noWrap/>
            <w:hideMark/>
          </w:tcPr>
          <w:p w14:paraId="7394AF7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1.957</w:t>
            </w:r>
          </w:p>
        </w:tc>
        <w:tc>
          <w:tcPr>
            <w:tcW w:w="415" w:type="pct"/>
            <w:noWrap/>
            <w:hideMark/>
          </w:tcPr>
          <w:p w14:paraId="2A1CACC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1.735</w:t>
            </w:r>
          </w:p>
        </w:tc>
      </w:tr>
      <w:tr w:rsidR="00367643" w:rsidRPr="00367643" w14:paraId="7567D402"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4FE99B2E"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4FF3209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-1.71</w:t>
            </w:r>
          </w:p>
        </w:tc>
        <w:tc>
          <w:tcPr>
            <w:tcW w:w="448" w:type="pct"/>
            <w:noWrap/>
            <w:hideMark/>
          </w:tcPr>
          <w:p w14:paraId="3D35CB0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-2.116</w:t>
            </w:r>
          </w:p>
        </w:tc>
        <w:tc>
          <w:tcPr>
            <w:tcW w:w="448" w:type="pct"/>
            <w:noWrap/>
            <w:hideMark/>
          </w:tcPr>
          <w:p w14:paraId="53BB59C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-2.23</w:t>
            </w:r>
          </w:p>
        </w:tc>
        <w:tc>
          <w:tcPr>
            <w:tcW w:w="448" w:type="pct"/>
            <w:noWrap/>
            <w:hideMark/>
          </w:tcPr>
          <w:p w14:paraId="55713AD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-2.21</w:t>
            </w:r>
          </w:p>
        </w:tc>
        <w:tc>
          <w:tcPr>
            <w:tcW w:w="448" w:type="pct"/>
            <w:noWrap/>
            <w:hideMark/>
          </w:tcPr>
          <w:p w14:paraId="73EBC98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-2.181</w:t>
            </w:r>
          </w:p>
        </w:tc>
        <w:tc>
          <w:tcPr>
            <w:tcW w:w="448" w:type="pct"/>
            <w:noWrap/>
            <w:hideMark/>
          </w:tcPr>
          <w:p w14:paraId="379F6EC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-2.028</w:t>
            </w:r>
          </w:p>
        </w:tc>
        <w:tc>
          <w:tcPr>
            <w:tcW w:w="448" w:type="pct"/>
            <w:noWrap/>
            <w:hideMark/>
          </w:tcPr>
          <w:p w14:paraId="7A69923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-1.952</w:t>
            </w:r>
          </w:p>
        </w:tc>
        <w:tc>
          <w:tcPr>
            <w:tcW w:w="448" w:type="pct"/>
            <w:noWrap/>
            <w:hideMark/>
          </w:tcPr>
          <w:p w14:paraId="3F1C5F7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-1.832</w:t>
            </w:r>
          </w:p>
        </w:tc>
        <w:tc>
          <w:tcPr>
            <w:tcW w:w="437" w:type="pct"/>
            <w:noWrap/>
            <w:hideMark/>
          </w:tcPr>
          <w:p w14:paraId="3E8642E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-1.792</w:t>
            </w:r>
          </w:p>
        </w:tc>
        <w:tc>
          <w:tcPr>
            <w:tcW w:w="415" w:type="pct"/>
            <w:noWrap/>
            <w:hideMark/>
          </w:tcPr>
          <w:p w14:paraId="3FC14B0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-1.78</w:t>
            </w:r>
          </w:p>
        </w:tc>
      </w:tr>
      <w:tr w:rsidR="00367643" w:rsidRPr="00367643" w14:paraId="6A755FA7"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2B3D3EB9"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T.Shops]</w:t>
            </w:r>
          </w:p>
        </w:tc>
        <w:tc>
          <w:tcPr>
            <w:tcW w:w="448" w:type="pct"/>
            <w:noWrap/>
            <w:hideMark/>
          </w:tcPr>
          <w:p w14:paraId="679C0B8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-2.973</w:t>
            </w:r>
          </w:p>
        </w:tc>
        <w:tc>
          <w:tcPr>
            <w:tcW w:w="448" w:type="pct"/>
            <w:noWrap/>
            <w:hideMark/>
          </w:tcPr>
          <w:p w14:paraId="68744A4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-3.589</w:t>
            </w:r>
          </w:p>
        </w:tc>
        <w:tc>
          <w:tcPr>
            <w:tcW w:w="448" w:type="pct"/>
            <w:noWrap/>
            <w:hideMark/>
          </w:tcPr>
          <w:p w14:paraId="50539EF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-3.66</w:t>
            </w:r>
          </w:p>
        </w:tc>
        <w:tc>
          <w:tcPr>
            <w:tcW w:w="448" w:type="pct"/>
            <w:noWrap/>
            <w:hideMark/>
          </w:tcPr>
          <w:p w14:paraId="3306B45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-3.58</w:t>
            </w:r>
          </w:p>
        </w:tc>
        <w:tc>
          <w:tcPr>
            <w:tcW w:w="448" w:type="pct"/>
            <w:noWrap/>
            <w:hideMark/>
          </w:tcPr>
          <w:p w14:paraId="2341271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-3.583</w:t>
            </w:r>
          </w:p>
        </w:tc>
        <w:tc>
          <w:tcPr>
            <w:tcW w:w="448" w:type="pct"/>
            <w:noWrap/>
            <w:hideMark/>
          </w:tcPr>
          <w:p w14:paraId="1584E9F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-3.58</w:t>
            </w:r>
          </w:p>
        </w:tc>
        <w:tc>
          <w:tcPr>
            <w:tcW w:w="448" w:type="pct"/>
            <w:noWrap/>
            <w:hideMark/>
          </w:tcPr>
          <w:p w14:paraId="27101E9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-3.586</w:t>
            </w:r>
          </w:p>
        </w:tc>
        <w:tc>
          <w:tcPr>
            <w:tcW w:w="448" w:type="pct"/>
            <w:noWrap/>
            <w:hideMark/>
          </w:tcPr>
          <w:p w14:paraId="3073593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-3.479</w:t>
            </w:r>
          </w:p>
        </w:tc>
        <w:tc>
          <w:tcPr>
            <w:tcW w:w="437" w:type="pct"/>
            <w:noWrap/>
            <w:hideMark/>
          </w:tcPr>
          <w:p w14:paraId="5433115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-3.325</w:t>
            </w:r>
          </w:p>
        </w:tc>
        <w:tc>
          <w:tcPr>
            <w:tcW w:w="415" w:type="pct"/>
            <w:noWrap/>
            <w:hideMark/>
          </w:tcPr>
          <w:p w14:paraId="462DE9F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-3.207</w:t>
            </w:r>
          </w:p>
        </w:tc>
      </w:tr>
      <w:tr w:rsidR="00367643" w:rsidRPr="00367643" w14:paraId="21152B4D"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33E368FA"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363F1A7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-2.35</w:t>
            </w:r>
          </w:p>
        </w:tc>
        <w:tc>
          <w:tcPr>
            <w:tcW w:w="448" w:type="pct"/>
            <w:noWrap/>
            <w:hideMark/>
          </w:tcPr>
          <w:p w14:paraId="2DE6D9F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-2.91</w:t>
            </w:r>
          </w:p>
        </w:tc>
        <w:tc>
          <w:tcPr>
            <w:tcW w:w="448" w:type="pct"/>
            <w:noWrap/>
            <w:hideMark/>
          </w:tcPr>
          <w:p w14:paraId="0C449BF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-3.065</w:t>
            </w:r>
          </w:p>
        </w:tc>
        <w:tc>
          <w:tcPr>
            <w:tcW w:w="448" w:type="pct"/>
            <w:noWrap/>
            <w:hideMark/>
          </w:tcPr>
          <w:p w14:paraId="3F1F43C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-3.039</w:t>
            </w:r>
          </w:p>
        </w:tc>
        <w:tc>
          <w:tcPr>
            <w:tcW w:w="448" w:type="pct"/>
            <w:noWrap/>
            <w:hideMark/>
          </w:tcPr>
          <w:p w14:paraId="2D77A08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-2.998</w:t>
            </w:r>
          </w:p>
        </w:tc>
        <w:tc>
          <w:tcPr>
            <w:tcW w:w="448" w:type="pct"/>
            <w:noWrap/>
            <w:hideMark/>
          </w:tcPr>
          <w:p w14:paraId="61562B3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-2.788</w:t>
            </w:r>
          </w:p>
        </w:tc>
        <w:tc>
          <w:tcPr>
            <w:tcW w:w="448" w:type="pct"/>
            <w:noWrap/>
            <w:hideMark/>
          </w:tcPr>
          <w:p w14:paraId="41C4C47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-2.683</w:t>
            </w:r>
          </w:p>
        </w:tc>
        <w:tc>
          <w:tcPr>
            <w:tcW w:w="448" w:type="pct"/>
            <w:noWrap/>
            <w:hideMark/>
          </w:tcPr>
          <w:p w14:paraId="34B1906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-2.519</w:t>
            </w:r>
          </w:p>
        </w:tc>
        <w:tc>
          <w:tcPr>
            <w:tcW w:w="437" w:type="pct"/>
            <w:noWrap/>
            <w:hideMark/>
          </w:tcPr>
          <w:p w14:paraId="1AFE69D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-2.464</w:t>
            </w:r>
          </w:p>
        </w:tc>
        <w:tc>
          <w:tcPr>
            <w:tcW w:w="415" w:type="pct"/>
            <w:noWrap/>
            <w:hideMark/>
          </w:tcPr>
          <w:p w14:paraId="2D2FE29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-2.447</w:t>
            </w:r>
          </w:p>
        </w:tc>
      </w:tr>
      <w:tr w:rsidR="00367643" w:rsidRPr="00367643" w14:paraId="484A2DB2"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442AFE64"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T.Telcm]</w:t>
            </w:r>
          </w:p>
        </w:tc>
        <w:tc>
          <w:tcPr>
            <w:tcW w:w="448" w:type="pct"/>
            <w:noWrap/>
            <w:hideMark/>
          </w:tcPr>
          <w:p w14:paraId="406E1ED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-0.944</w:t>
            </w:r>
          </w:p>
        </w:tc>
        <w:tc>
          <w:tcPr>
            <w:tcW w:w="448" w:type="pct"/>
            <w:noWrap/>
            <w:hideMark/>
          </w:tcPr>
          <w:p w14:paraId="5BA2EAA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-0.196</w:t>
            </w:r>
          </w:p>
        </w:tc>
        <w:tc>
          <w:tcPr>
            <w:tcW w:w="448" w:type="pct"/>
            <w:noWrap/>
            <w:hideMark/>
          </w:tcPr>
          <w:p w14:paraId="14104DB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0.238</w:t>
            </w:r>
          </w:p>
        </w:tc>
        <w:tc>
          <w:tcPr>
            <w:tcW w:w="448" w:type="pct"/>
            <w:noWrap/>
            <w:hideMark/>
          </w:tcPr>
          <w:p w14:paraId="5081A7B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0.724</w:t>
            </w:r>
          </w:p>
        </w:tc>
        <w:tc>
          <w:tcPr>
            <w:tcW w:w="448" w:type="pct"/>
            <w:noWrap/>
            <w:hideMark/>
          </w:tcPr>
          <w:p w14:paraId="190CE41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0.819</w:t>
            </w:r>
          </w:p>
        </w:tc>
        <w:tc>
          <w:tcPr>
            <w:tcW w:w="448" w:type="pct"/>
            <w:noWrap/>
            <w:hideMark/>
          </w:tcPr>
          <w:p w14:paraId="1E97057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1.017</w:t>
            </w:r>
          </w:p>
        </w:tc>
        <w:tc>
          <w:tcPr>
            <w:tcW w:w="448" w:type="pct"/>
            <w:noWrap/>
            <w:hideMark/>
          </w:tcPr>
          <w:p w14:paraId="22B8BE0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1.163</w:t>
            </w:r>
          </w:p>
        </w:tc>
        <w:tc>
          <w:tcPr>
            <w:tcW w:w="448" w:type="pct"/>
            <w:noWrap/>
            <w:hideMark/>
          </w:tcPr>
          <w:p w14:paraId="245E132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1.04</w:t>
            </w:r>
          </w:p>
        </w:tc>
        <w:tc>
          <w:tcPr>
            <w:tcW w:w="437" w:type="pct"/>
            <w:noWrap/>
            <w:hideMark/>
          </w:tcPr>
          <w:p w14:paraId="4812143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1.035</w:t>
            </w:r>
          </w:p>
        </w:tc>
        <w:tc>
          <w:tcPr>
            <w:tcW w:w="415" w:type="pct"/>
            <w:noWrap/>
            <w:hideMark/>
          </w:tcPr>
          <w:p w14:paraId="789D5EC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0.474</w:t>
            </w:r>
          </w:p>
        </w:tc>
      </w:tr>
      <w:tr w:rsidR="00367643" w:rsidRPr="00367643" w14:paraId="618AD799"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60C7D60F"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6D6BF9D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-3.303</w:t>
            </w:r>
          </w:p>
        </w:tc>
        <w:tc>
          <w:tcPr>
            <w:tcW w:w="448" w:type="pct"/>
            <w:noWrap/>
            <w:hideMark/>
          </w:tcPr>
          <w:p w14:paraId="625C27E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-4.089</w:t>
            </w:r>
          </w:p>
        </w:tc>
        <w:tc>
          <w:tcPr>
            <w:tcW w:w="448" w:type="pct"/>
            <w:noWrap/>
            <w:hideMark/>
          </w:tcPr>
          <w:p w14:paraId="0474E7A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-4.308</w:t>
            </w:r>
          </w:p>
        </w:tc>
        <w:tc>
          <w:tcPr>
            <w:tcW w:w="448" w:type="pct"/>
            <w:noWrap/>
            <w:hideMark/>
          </w:tcPr>
          <w:p w14:paraId="13E78D6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-4.27</w:t>
            </w:r>
          </w:p>
        </w:tc>
        <w:tc>
          <w:tcPr>
            <w:tcW w:w="448" w:type="pct"/>
            <w:noWrap/>
            <w:hideMark/>
          </w:tcPr>
          <w:p w14:paraId="3528171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-4.213</w:t>
            </w:r>
          </w:p>
        </w:tc>
        <w:tc>
          <w:tcPr>
            <w:tcW w:w="448" w:type="pct"/>
            <w:noWrap/>
            <w:hideMark/>
          </w:tcPr>
          <w:p w14:paraId="5E0B689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-3.918</w:t>
            </w:r>
          </w:p>
        </w:tc>
        <w:tc>
          <w:tcPr>
            <w:tcW w:w="448" w:type="pct"/>
            <w:noWrap/>
            <w:hideMark/>
          </w:tcPr>
          <w:p w14:paraId="76B80D0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-3.771</w:t>
            </w:r>
          </w:p>
        </w:tc>
        <w:tc>
          <w:tcPr>
            <w:tcW w:w="448" w:type="pct"/>
            <w:noWrap/>
            <w:hideMark/>
          </w:tcPr>
          <w:p w14:paraId="0DD954F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-3.54</w:t>
            </w:r>
          </w:p>
        </w:tc>
        <w:tc>
          <w:tcPr>
            <w:tcW w:w="437" w:type="pct"/>
            <w:noWrap/>
            <w:hideMark/>
          </w:tcPr>
          <w:p w14:paraId="659C2B1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-3.463</w:t>
            </w:r>
          </w:p>
        </w:tc>
        <w:tc>
          <w:tcPr>
            <w:tcW w:w="415" w:type="pct"/>
            <w:noWrap/>
            <w:hideMark/>
          </w:tcPr>
          <w:p w14:paraId="332D07A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-3.439</w:t>
            </w:r>
          </w:p>
        </w:tc>
      </w:tr>
      <w:tr w:rsidR="00367643" w:rsidRPr="00367643" w14:paraId="3CBEE814"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267DEB31"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T.Utils]</w:t>
            </w:r>
          </w:p>
        </w:tc>
        <w:tc>
          <w:tcPr>
            <w:tcW w:w="448" w:type="pct"/>
            <w:noWrap/>
            <w:hideMark/>
          </w:tcPr>
          <w:p w14:paraId="47B46BC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-1.592</w:t>
            </w:r>
          </w:p>
        </w:tc>
        <w:tc>
          <w:tcPr>
            <w:tcW w:w="448" w:type="pct"/>
            <w:noWrap/>
            <w:hideMark/>
          </w:tcPr>
          <w:p w14:paraId="6F9774E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-1.512</w:t>
            </w:r>
          </w:p>
        </w:tc>
        <w:tc>
          <w:tcPr>
            <w:tcW w:w="448" w:type="pct"/>
            <w:noWrap/>
            <w:hideMark/>
          </w:tcPr>
          <w:p w14:paraId="206BAF6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-1.345</w:t>
            </w:r>
          </w:p>
        </w:tc>
        <w:tc>
          <w:tcPr>
            <w:tcW w:w="448" w:type="pct"/>
            <w:noWrap/>
            <w:hideMark/>
          </w:tcPr>
          <w:p w14:paraId="5E360B1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-1.198</w:t>
            </w:r>
          </w:p>
        </w:tc>
        <w:tc>
          <w:tcPr>
            <w:tcW w:w="448" w:type="pct"/>
            <w:noWrap/>
            <w:hideMark/>
          </w:tcPr>
          <w:p w14:paraId="5A5556E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-1.087</w:t>
            </w:r>
          </w:p>
        </w:tc>
        <w:tc>
          <w:tcPr>
            <w:tcW w:w="448" w:type="pct"/>
            <w:noWrap/>
            <w:hideMark/>
          </w:tcPr>
          <w:p w14:paraId="16F420C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-0.765</w:t>
            </w:r>
          </w:p>
        </w:tc>
        <w:tc>
          <w:tcPr>
            <w:tcW w:w="448" w:type="pct"/>
            <w:noWrap/>
            <w:hideMark/>
          </w:tcPr>
          <w:p w14:paraId="2E996C7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-0.383</w:t>
            </w:r>
          </w:p>
        </w:tc>
        <w:tc>
          <w:tcPr>
            <w:tcW w:w="448" w:type="pct"/>
            <w:noWrap/>
            <w:hideMark/>
          </w:tcPr>
          <w:p w14:paraId="4EE3280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0.541</w:t>
            </w:r>
          </w:p>
        </w:tc>
        <w:tc>
          <w:tcPr>
            <w:tcW w:w="437" w:type="pct"/>
            <w:noWrap/>
            <w:hideMark/>
          </w:tcPr>
          <w:p w14:paraId="7B84B9F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1.18</w:t>
            </w:r>
          </w:p>
        </w:tc>
        <w:tc>
          <w:tcPr>
            <w:tcW w:w="415" w:type="pct"/>
            <w:noWrap/>
            <w:hideMark/>
          </w:tcPr>
          <w:p w14:paraId="2DDE1B0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1.58</w:t>
            </w:r>
          </w:p>
        </w:tc>
      </w:tr>
      <w:tr w:rsidR="00367643" w:rsidRPr="00367643" w14:paraId="1620E812"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02DA24A1"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05BBF46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-2.419</w:t>
            </w:r>
          </w:p>
        </w:tc>
        <w:tc>
          <w:tcPr>
            <w:tcW w:w="448" w:type="pct"/>
            <w:noWrap/>
            <w:hideMark/>
          </w:tcPr>
          <w:p w14:paraId="169BEAF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-2.995</w:t>
            </w:r>
          </w:p>
        </w:tc>
        <w:tc>
          <w:tcPr>
            <w:tcW w:w="448" w:type="pct"/>
            <w:noWrap/>
            <w:hideMark/>
          </w:tcPr>
          <w:p w14:paraId="7690C9A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-3.155</w:t>
            </w:r>
          </w:p>
        </w:tc>
        <w:tc>
          <w:tcPr>
            <w:tcW w:w="448" w:type="pct"/>
            <w:noWrap/>
            <w:hideMark/>
          </w:tcPr>
          <w:p w14:paraId="2B94D96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-3.127</w:t>
            </w:r>
          </w:p>
        </w:tc>
        <w:tc>
          <w:tcPr>
            <w:tcW w:w="448" w:type="pct"/>
            <w:noWrap/>
            <w:hideMark/>
          </w:tcPr>
          <w:p w14:paraId="086542D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-3.086</w:t>
            </w:r>
          </w:p>
        </w:tc>
        <w:tc>
          <w:tcPr>
            <w:tcW w:w="448" w:type="pct"/>
            <w:noWrap/>
            <w:hideMark/>
          </w:tcPr>
          <w:p w14:paraId="2FC15C8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-2.869</w:t>
            </w:r>
          </w:p>
        </w:tc>
        <w:tc>
          <w:tcPr>
            <w:tcW w:w="448" w:type="pct"/>
            <w:noWrap/>
            <w:hideMark/>
          </w:tcPr>
          <w:p w14:paraId="2807E35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-2.762</w:t>
            </w:r>
          </w:p>
        </w:tc>
        <w:tc>
          <w:tcPr>
            <w:tcW w:w="448" w:type="pct"/>
            <w:noWrap/>
            <w:hideMark/>
          </w:tcPr>
          <w:p w14:paraId="51A945D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-2.593</w:t>
            </w:r>
          </w:p>
        </w:tc>
        <w:tc>
          <w:tcPr>
            <w:tcW w:w="437" w:type="pct"/>
            <w:noWrap/>
            <w:hideMark/>
          </w:tcPr>
          <w:p w14:paraId="65E91CA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-2.536</w:t>
            </w:r>
          </w:p>
        </w:tc>
        <w:tc>
          <w:tcPr>
            <w:tcW w:w="415" w:type="pct"/>
            <w:noWrap/>
            <w:hideMark/>
          </w:tcPr>
          <w:p w14:paraId="3AFCFA7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-2.518</w:t>
            </w:r>
          </w:p>
        </w:tc>
      </w:tr>
      <w:tr w:rsidR="00367643" w:rsidRPr="00367643" w14:paraId="5B380E89"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0773A94C"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Intercept</w:t>
            </w:r>
          </w:p>
        </w:tc>
        <w:tc>
          <w:tcPr>
            <w:tcW w:w="448" w:type="pct"/>
            <w:noWrap/>
            <w:hideMark/>
          </w:tcPr>
          <w:p w14:paraId="7B32894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61.979</w:t>
            </w:r>
            <w:r w:rsidRPr="00367643">
              <w:rPr>
                <w:rFonts w:ascii="Helvetica" w:eastAsia="Times New Roman" w:hAnsi="Helvetica" w:cs="Calibri"/>
                <w:color w:val="000000"/>
                <w:vertAlign w:val="superscript"/>
              </w:rPr>
              <w:t>***</w:t>
            </w:r>
          </w:p>
        </w:tc>
        <w:tc>
          <w:tcPr>
            <w:tcW w:w="448" w:type="pct"/>
            <w:noWrap/>
            <w:hideMark/>
          </w:tcPr>
          <w:p w14:paraId="5CC912E7"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79.693</w:t>
            </w:r>
            <w:r w:rsidRPr="00367643">
              <w:rPr>
                <w:rFonts w:ascii="Helvetica" w:eastAsia="Times New Roman" w:hAnsi="Helvetica" w:cs="Calibri"/>
                <w:color w:val="000000"/>
                <w:vertAlign w:val="superscript"/>
              </w:rPr>
              <w:t>***</w:t>
            </w:r>
          </w:p>
        </w:tc>
        <w:tc>
          <w:tcPr>
            <w:tcW w:w="448" w:type="pct"/>
            <w:noWrap/>
            <w:hideMark/>
          </w:tcPr>
          <w:p w14:paraId="28E7050E"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86.937</w:t>
            </w:r>
            <w:r w:rsidRPr="00367643">
              <w:rPr>
                <w:rFonts w:ascii="Helvetica" w:eastAsia="Times New Roman" w:hAnsi="Helvetica" w:cs="Calibri"/>
                <w:color w:val="000000"/>
                <w:vertAlign w:val="superscript"/>
              </w:rPr>
              <w:t>***</w:t>
            </w:r>
          </w:p>
        </w:tc>
        <w:tc>
          <w:tcPr>
            <w:tcW w:w="448" w:type="pct"/>
            <w:noWrap/>
            <w:hideMark/>
          </w:tcPr>
          <w:p w14:paraId="41B9BB7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89.494</w:t>
            </w:r>
            <w:r w:rsidRPr="00367643">
              <w:rPr>
                <w:rFonts w:ascii="Helvetica" w:eastAsia="Times New Roman" w:hAnsi="Helvetica" w:cs="Calibri"/>
                <w:color w:val="000000"/>
                <w:vertAlign w:val="superscript"/>
              </w:rPr>
              <w:t>***</w:t>
            </w:r>
          </w:p>
        </w:tc>
        <w:tc>
          <w:tcPr>
            <w:tcW w:w="448" w:type="pct"/>
            <w:noWrap/>
            <w:hideMark/>
          </w:tcPr>
          <w:p w14:paraId="0D595B63"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88.705</w:t>
            </w:r>
            <w:r w:rsidRPr="00367643">
              <w:rPr>
                <w:rFonts w:ascii="Helvetica" w:eastAsia="Times New Roman" w:hAnsi="Helvetica" w:cs="Calibri"/>
                <w:color w:val="000000"/>
                <w:vertAlign w:val="superscript"/>
              </w:rPr>
              <w:t>***</w:t>
            </w:r>
          </w:p>
        </w:tc>
        <w:tc>
          <w:tcPr>
            <w:tcW w:w="448" w:type="pct"/>
            <w:noWrap/>
            <w:hideMark/>
          </w:tcPr>
          <w:p w14:paraId="38139D50"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80.604</w:t>
            </w:r>
            <w:r w:rsidRPr="00367643">
              <w:rPr>
                <w:rFonts w:ascii="Helvetica" w:eastAsia="Times New Roman" w:hAnsi="Helvetica" w:cs="Calibri"/>
                <w:color w:val="000000"/>
                <w:vertAlign w:val="superscript"/>
              </w:rPr>
              <w:t>***</w:t>
            </w:r>
          </w:p>
        </w:tc>
        <w:tc>
          <w:tcPr>
            <w:tcW w:w="448" w:type="pct"/>
            <w:noWrap/>
            <w:hideMark/>
          </w:tcPr>
          <w:p w14:paraId="6386D051"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71.165</w:t>
            </w:r>
            <w:r w:rsidRPr="00367643">
              <w:rPr>
                <w:rFonts w:ascii="Helvetica" w:eastAsia="Times New Roman" w:hAnsi="Helvetica" w:cs="Calibri"/>
                <w:color w:val="000000"/>
                <w:vertAlign w:val="superscript"/>
              </w:rPr>
              <w:t>***</w:t>
            </w:r>
          </w:p>
        </w:tc>
        <w:tc>
          <w:tcPr>
            <w:tcW w:w="448" w:type="pct"/>
            <w:noWrap/>
            <w:hideMark/>
          </w:tcPr>
          <w:p w14:paraId="45F28D7D"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51.523</w:t>
            </w:r>
            <w:r w:rsidRPr="00367643">
              <w:rPr>
                <w:rFonts w:ascii="Helvetica" w:eastAsia="Times New Roman" w:hAnsi="Helvetica" w:cs="Calibri"/>
                <w:color w:val="000000"/>
                <w:vertAlign w:val="superscript"/>
              </w:rPr>
              <w:t>***</w:t>
            </w:r>
          </w:p>
        </w:tc>
        <w:tc>
          <w:tcPr>
            <w:tcW w:w="437" w:type="pct"/>
            <w:noWrap/>
            <w:hideMark/>
          </w:tcPr>
          <w:p w14:paraId="052ADAFE"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36.085</w:t>
            </w:r>
            <w:r w:rsidRPr="00367643">
              <w:rPr>
                <w:rFonts w:ascii="Helvetica" w:eastAsia="Times New Roman" w:hAnsi="Helvetica" w:cs="Calibri"/>
                <w:color w:val="000000"/>
                <w:vertAlign w:val="superscript"/>
              </w:rPr>
              <w:t>***</w:t>
            </w:r>
          </w:p>
        </w:tc>
        <w:tc>
          <w:tcPr>
            <w:tcW w:w="415" w:type="pct"/>
            <w:noWrap/>
            <w:hideMark/>
          </w:tcPr>
          <w:p w14:paraId="581FE8EF"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26.535</w:t>
            </w:r>
            <w:r w:rsidRPr="00367643">
              <w:rPr>
                <w:rFonts w:ascii="Helvetica" w:eastAsia="Times New Roman" w:hAnsi="Helvetica" w:cs="Calibri"/>
                <w:color w:val="000000"/>
                <w:vertAlign w:val="superscript"/>
              </w:rPr>
              <w:t>***</w:t>
            </w:r>
          </w:p>
        </w:tc>
      </w:tr>
      <w:tr w:rsidR="00367643" w:rsidRPr="00367643" w14:paraId="50E7D1F5"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10928553" w14:textId="77777777" w:rsidR="00367643" w:rsidRPr="00367643" w:rsidRDefault="00367643" w:rsidP="00367643">
            <w:pPr>
              <w:rPr>
                <w:rFonts w:ascii="Helvetica" w:eastAsia="Times New Roman" w:hAnsi="Helvetica" w:cs="Calibri"/>
                <w:color w:val="000000"/>
              </w:rPr>
            </w:pPr>
          </w:p>
        </w:tc>
        <w:tc>
          <w:tcPr>
            <w:tcW w:w="448" w:type="pct"/>
            <w:noWrap/>
            <w:hideMark/>
          </w:tcPr>
          <w:p w14:paraId="601175A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-5.393</w:t>
            </w:r>
          </w:p>
        </w:tc>
        <w:tc>
          <w:tcPr>
            <w:tcW w:w="448" w:type="pct"/>
            <w:noWrap/>
            <w:hideMark/>
          </w:tcPr>
          <w:p w14:paraId="18DC545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-6.677</w:t>
            </w:r>
          </w:p>
        </w:tc>
        <w:tc>
          <w:tcPr>
            <w:tcW w:w="448" w:type="pct"/>
            <w:noWrap/>
            <w:hideMark/>
          </w:tcPr>
          <w:p w14:paraId="579CC6C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-7.034</w:t>
            </w:r>
          </w:p>
        </w:tc>
        <w:tc>
          <w:tcPr>
            <w:tcW w:w="448" w:type="pct"/>
            <w:noWrap/>
            <w:hideMark/>
          </w:tcPr>
          <w:p w14:paraId="3481AD9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-6.972</w:t>
            </w:r>
          </w:p>
        </w:tc>
        <w:tc>
          <w:tcPr>
            <w:tcW w:w="448" w:type="pct"/>
            <w:noWrap/>
            <w:hideMark/>
          </w:tcPr>
          <w:p w14:paraId="6DED144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-6.88</w:t>
            </w:r>
          </w:p>
        </w:tc>
        <w:tc>
          <w:tcPr>
            <w:tcW w:w="448" w:type="pct"/>
            <w:noWrap/>
            <w:hideMark/>
          </w:tcPr>
          <w:p w14:paraId="3B30D2B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-6.398</w:t>
            </w:r>
          </w:p>
        </w:tc>
        <w:tc>
          <w:tcPr>
            <w:tcW w:w="448" w:type="pct"/>
            <w:noWrap/>
            <w:hideMark/>
          </w:tcPr>
          <w:p w14:paraId="5B11BE2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-6.157</w:t>
            </w:r>
          </w:p>
        </w:tc>
        <w:tc>
          <w:tcPr>
            <w:tcW w:w="448" w:type="pct"/>
            <w:noWrap/>
            <w:hideMark/>
          </w:tcPr>
          <w:p w14:paraId="52B7E28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-5.78</w:t>
            </w:r>
          </w:p>
        </w:tc>
        <w:tc>
          <w:tcPr>
            <w:tcW w:w="437" w:type="pct"/>
            <w:noWrap/>
            <w:hideMark/>
          </w:tcPr>
          <w:p w14:paraId="737A86D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-5.654</w:t>
            </w:r>
          </w:p>
        </w:tc>
        <w:tc>
          <w:tcPr>
            <w:tcW w:w="415" w:type="pct"/>
            <w:noWrap/>
            <w:hideMark/>
          </w:tcPr>
          <w:p w14:paraId="3E940DF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-5.615</w:t>
            </w:r>
          </w:p>
        </w:tc>
      </w:tr>
      <w:tr w:rsidR="00367643" w:rsidRPr="00367643" w14:paraId="0EF2A8E8"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686E840F"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ROA</w:t>
            </w:r>
          </w:p>
        </w:tc>
        <w:tc>
          <w:tcPr>
            <w:tcW w:w="448" w:type="pct"/>
            <w:noWrap/>
            <w:hideMark/>
          </w:tcPr>
          <w:p w14:paraId="72CD2E6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9.903</w:t>
            </w:r>
          </w:p>
        </w:tc>
        <w:tc>
          <w:tcPr>
            <w:tcW w:w="448" w:type="pct"/>
            <w:noWrap/>
            <w:hideMark/>
          </w:tcPr>
          <w:p w14:paraId="447A286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9.619</w:t>
            </w:r>
          </w:p>
        </w:tc>
        <w:tc>
          <w:tcPr>
            <w:tcW w:w="448" w:type="pct"/>
            <w:noWrap/>
            <w:hideMark/>
          </w:tcPr>
          <w:p w14:paraId="1D6C71A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8.721</w:t>
            </w:r>
          </w:p>
        </w:tc>
        <w:tc>
          <w:tcPr>
            <w:tcW w:w="448" w:type="pct"/>
            <w:noWrap/>
            <w:hideMark/>
          </w:tcPr>
          <w:p w14:paraId="6450C7A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7.373</w:t>
            </w:r>
          </w:p>
        </w:tc>
        <w:tc>
          <w:tcPr>
            <w:tcW w:w="448" w:type="pct"/>
            <w:noWrap/>
            <w:hideMark/>
          </w:tcPr>
          <w:p w14:paraId="0A08C73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7.405</w:t>
            </w:r>
          </w:p>
        </w:tc>
        <w:tc>
          <w:tcPr>
            <w:tcW w:w="448" w:type="pct"/>
            <w:noWrap/>
            <w:hideMark/>
          </w:tcPr>
          <w:p w14:paraId="0DCF1F2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6.48</w:t>
            </w:r>
          </w:p>
        </w:tc>
        <w:tc>
          <w:tcPr>
            <w:tcW w:w="448" w:type="pct"/>
            <w:noWrap/>
            <w:hideMark/>
          </w:tcPr>
          <w:p w14:paraId="5DEB38B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5.803</w:t>
            </w:r>
          </w:p>
        </w:tc>
        <w:tc>
          <w:tcPr>
            <w:tcW w:w="448" w:type="pct"/>
            <w:noWrap/>
            <w:hideMark/>
          </w:tcPr>
          <w:p w14:paraId="23ECAA7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3.387</w:t>
            </w:r>
          </w:p>
        </w:tc>
        <w:tc>
          <w:tcPr>
            <w:tcW w:w="437" w:type="pct"/>
            <w:noWrap/>
            <w:hideMark/>
          </w:tcPr>
          <w:p w14:paraId="4955529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1.17</w:t>
            </w:r>
          </w:p>
        </w:tc>
        <w:tc>
          <w:tcPr>
            <w:tcW w:w="415" w:type="pct"/>
            <w:noWrap/>
            <w:hideMark/>
          </w:tcPr>
          <w:p w14:paraId="694ECBF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-0.855</w:t>
            </w:r>
          </w:p>
        </w:tc>
      </w:tr>
      <w:tr w:rsidR="00367643" w:rsidRPr="00367643" w14:paraId="5BCBEB39"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0E468348"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4227211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-8.05</w:t>
            </w:r>
          </w:p>
        </w:tc>
        <w:tc>
          <w:tcPr>
            <w:tcW w:w="448" w:type="pct"/>
            <w:noWrap/>
            <w:hideMark/>
          </w:tcPr>
          <w:p w14:paraId="722C870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-9.967</w:t>
            </w:r>
          </w:p>
        </w:tc>
        <w:tc>
          <w:tcPr>
            <w:tcW w:w="448" w:type="pct"/>
            <w:noWrap/>
            <w:hideMark/>
          </w:tcPr>
          <w:p w14:paraId="314603E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-10.5</w:t>
            </w:r>
          </w:p>
        </w:tc>
        <w:tc>
          <w:tcPr>
            <w:tcW w:w="448" w:type="pct"/>
            <w:noWrap/>
            <w:hideMark/>
          </w:tcPr>
          <w:p w14:paraId="6611347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-10.408</w:t>
            </w:r>
          </w:p>
        </w:tc>
        <w:tc>
          <w:tcPr>
            <w:tcW w:w="448" w:type="pct"/>
            <w:noWrap/>
            <w:hideMark/>
          </w:tcPr>
          <w:p w14:paraId="3D17DC1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-10.27</w:t>
            </w:r>
          </w:p>
        </w:tc>
        <w:tc>
          <w:tcPr>
            <w:tcW w:w="448" w:type="pct"/>
            <w:noWrap/>
            <w:hideMark/>
          </w:tcPr>
          <w:p w14:paraId="5762D35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-9.55</w:t>
            </w:r>
          </w:p>
        </w:tc>
        <w:tc>
          <w:tcPr>
            <w:tcW w:w="448" w:type="pct"/>
            <w:noWrap/>
            <w:hideMark/>
          </w:tcPr>
          <w:p w14:paraId="055295E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-9.191</w:t>
            </w:r>
          </w:p>
        </w:tc>
        <w:tc>
          <w:tcPr>
            <w:tcW w:w="448" w:type="pct"/>
            <w:noWrap/>
            <w:hideMark/>
          </w:tcPr>
          <w:p w14:paraId="4C4DD54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-8.629</w:t>
            </w:r>
          </w:p>
        </w:tc>
        <w:tc>
          <w:tcPr>
            <w:tcW w:w="437" w:type="pct"/>
            <w:noWrap/>
            <w:hideMark/>
          </w:tcPr>
          <w:p w14:paraId="60FCB3A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-8.44</w:t>
            </w:r>
          </w:p>
        </w:tc>
        <w:tc>
          <w:tcPr>
            <w:tcW w:w="415" w:type="pct"/>
            <w:noWrap/>
            <w:hideMark/>
          </w:tcPr>
          <w:p w14:paraId="5984EED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-8.382</w:t>
            </w:r>
          </w:p>
        </w:tc>
      </w:tr>
      <w:tr w:rsidR="00367643" w:rsidRPr="00367643" w14:paraId="29BA2BB6"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390BD53B"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btm</w:t>
            </w:r>
          </w:p>
        </w:tc>
        <w:tc>
          <w:tcPr>
            <w:tcW w:w="448" w:type="pct"/>
            <w:noWrap/>
            <w:hideMark/>
          </w:tcPr>
          <w:p w14:paraId="1600050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-1.363</w:t>
            </w:r>
          </w:p>
        </w:tc>
        <w:tc>
          <w:tcPr>
            <w:tcW w:w="448" w:type="pct"/>
            <w:noWrap/>
            <w:hideMark/>
          </w:tcPr>
          <w:p w14:paraId="19CD0FF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0.12</w:t>
            </w:r>
          </w:p>
        </w:tc>
        <w:tc>
          <w:tcPr>
            <w:tcW w:w="448" w:type="pct"/>
            <w:noWrap/>
            <w:hideMark/>
          </w:tcPr>
          <w:p w14:paraId="6AEB5D2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0.92</w:t>
            </w:r>
          </w:p>
        </w:tc>
        <w:tc>
          <w:tcPr>
            <w:tcW w:w="448" w:type="pct"/>
            <w:noWrap/>
            <w:hideMark/>
          </w:tcPr>
          <w:p w14:paraId="6262D31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1.808</w:t>
            </w:r>
          </w:p>
        </w:tc>
        <w:tc>
          <w:tcPr>
            <w:tcW w:w="448" w:type="pct"/>
            <w:noWrap/>
            <w:hideMark/>
          </w:tcPr>
          <w:p w14:paraId="04487B9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2.153</w:t>
            </w:r>
          </w:p>
        </w:tc>
        <w:tc>
          <w:tcPr>
            <w:tcW w:w="448" w:type="pct"/>
            <w:noWrap/>
            <w:hideMark/>
          </w:tcPr>
          <w:p w14:paraId="6BBAE53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3.057</w:t>
            </w:r>
          </w:p>
        </w:tc>
        <w:tc>
          <w:tcPr>
            <w:tcW w:w="448" w:type="pct"/>
            <w:noWrap/>
            <w:hideMark/>
          </w:tcPr>
          <w:p w14:paraId="7BF93FA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3.632</w:t>
            </w:r>
          </w:p>
        </w:tc>
        <w:tc>
          <w:tcPr>
            <w:tcW w:w="448" w:type="pct"/>
            <w:noWrap/>
            <w:hideMark/>
          </w:tcPr>
          <w:p w14:paraId="240B080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4.913</w:t>
            </w:r>
            <w:r w:rsidRPr="00367643">
              <w:rPr>
                <w:rFonts w:ascii="Helvetica" w:eastAsia="Times New Roman" w:hAnsi="Helvetica" w:cs="Calibri"/>
                <w:color w:val="000000"/>
                <w:vertAlign w:val="superscript"/>
              </w:rPr>
              <w:t>**</w:t>
            </w:r>
          </w:p>
        </w:tc>
        <w:tc>
          <w:tcPr>
            <w:tcW w:w="437" w:type="pct"/>
            <w:noWrap/>
            <w:hideMark/>
          </w:tcPr>
          <w:p w14:paraId="5640278C"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5.859</w:t>
            </w:r>
            <w:r w:rsidRPr="00367643">
              <w:rPr>
                <w:rFonts w:ascii="Helvetica" w:eastAsia="Times New Roman" w:hAnsi="Helvetica" w:cs="Calibri"/>
                <w:color w:val="000000"/>
                <w:vertAlign w:val="superscript"/>
              </w:rPr>
              <w:t>**</w:t>
            </w:r>
          </w:p>
        </w:tc>
        <w:tc>
          <w:tcPr>
            <w:tcW w:w="415" w:type="pct"/>
            <w:noWrap/>
            <w:hideMark/>
          </w:tcPr>
          <w:p w14:paraId="7639FD5F"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6.224</w:t>
            </w:r>
            <w:r w:rsidRPr="00367643">
              <w:rPr>
                <w:rFonts w:ascii="Helvetica" w:eastAsia="Times New Roman" w:hAnsi="Helvetica" w:cs="Calibri"/>
                <w:color w:val="000000"/>
                <w:vertAlign w:val="superscript"/>
              </w:rPr>
              <w:t>***</w:t>
            </w:r>
          </w:p>
        </w:tc>
      </w:tr>
      <w:tr w:rsidR="00367643" w:rsidRPr="00367643" w14:paraId="7EFF4729"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662BA4E1" w14:textId="77777777" w:rsidR="00367643" w:rsidRPr="00367643" w:rsidRDefault="00367643" w:rsidP="00367643">
            <w:pPr>
              <w:rPr>
                <w:rFonts w:ascii="Helvetica" w:eastAsia="Times New Roman" w:hAnsi="Helvetica" w:cs="Calibri"/>
                <w:color w:val="000000"/>
              </w:rPr>
            </w:pPr>
          </w:p>
        </w:tc>
        <w:tc>
          <w:tcPr>
            <w:tcW w:w="448" w:type="pct"/>
            <w:noWrap/>
            <w:hideMark/>
          </w:tcPr>
          <w:p w14:paraId="33613BA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-2.217</w:t>
            </w:r>
          </w:p>
        </w:tc>
        <w:tc>
          <w:tcPr>
            <w:tcW w:w="448" w:type="pct"/>
            <w:noWrap/>
            <w:hideMark/>
          </w:tcPr>
          <w:p w14:paraId="343B6A4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-2.745</w:t>
            </w:r>
          </w:p>
        </w:tc>
        <w:tc>
          <w:tcPr>
            <w:tcW w:w="448" w:type="pct"/>
            <w:noWrap/>
            <w:hideMark/>
          </w:tcPr>
          <w:p w14:paraId="666957D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-2.892</w:t>
            </w:r>
          </w:p>
        </w:tc>
        <w:tc>
          <w:tcPr>
            <w:tcW w:w="448" w:type="pct"/>
            <w:noWrap/>
            <w:hideMark/>
          </w:tcPr>
          <w:p w14:paraId="725B034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-2.866</w:t>
            </w:r>
          </w:p>
        </w:tc>
        <w:tc>
          <w:tcPr>
            <w:tcW w:w="448" w:type="pct"/>
            <w:noWrap/>
            <w:hideMark/>
          </w:tcPr>
          <w:p w14:paraId="289AB66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-2.828</w:t>
            </w:r>
          </w:p>
        </w:tc>
        <w:tc>
          <w:tcPr>
            <w:tcW w:w="448" w:type="pct"/>
            <w:noWrap/>
            <w:hideMark/>
          </w:tcPr>
          <w:p w14:paraId="5253889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-2.63</w:t>
            </w:r>
          </w:p>
        </w:tc>
        <w:tc>
          <w:tcPr>
            <w:tcW w:w="448" w:type="pct"/>
            <w:noWrap/>
            <w:hideMark/>
          </w:tcPr>
          <w:p w14:paraId="69AB210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-2.531</w:t>
            </w:r>
          </w:p>
        </w:tc>
        <w:tc>
          <w:tcPr>
            <w:tcW w:w="448" w:type="pct"/>
            <w:noWrap/>
            <w:hideMark/>
          </w:tcPr>
          <w:p w14:paraId="651E06A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-2.376</w:t>
            </w:r>
          </w:p>
        </w:tc>
        <w:tc>
          <w:tcPr>
            <w:tcW w:w="437" w:type="pct"/>
            <w:noWrap/>
            <w:hideMark/>
          </w:tcPr>
          <w:p w14:paraId="4BF1B54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-2.324</w:t>
            </w:r>
          </w:p>
        </w:tc>
        <w:tc>
          <w:tcPr>
            <w:tcW w:w="415" w:type="pct"/>
            <w:noWrap/>
            <w:hideMark/>
          </w:tcPr>
          <w:p w14:paraId="12C3DCE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-2.308</w:t>
            </w:r>
          </w:p>
        </w:tc>
      </w:tr>
      <w:tr w:rsidR="00367643" w:rsidRPr="00367643" w14:paraId="21A66E85"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2259F2A6"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io_percent</w:t>
            </w:r>
          </w:p>
        </w:tc>
        <w:tc>
          <w:tcPr>
            <w:tcW w:w="448" w:type="pct"/>
            <w:noWrap/>
            <w:hideMark/>
          </w:tcPr>
          <w:p w14:paraId="6FBE7C6E"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3.995</w:t>
            </w:r>
            <w:r w:rsidRPr="00367643">
              <w:rPr>
                <w:rFonts w:ascii="Helvetica" w:eastAsia="Times New Roman" w:hAnsi="Helvetica" w:cs="Calibri"/>
                <w:color w:val="000000"/>
                <w:vertAlign w:val="superscript"/>
              </w:rPr>
              <w:t>*</w:t>
            </w:r>
          </w:p>
        </w:tc>
        <w:tc>
          <w:tcPr>
            <w:tcW w:w="448" w:type="pct"/>
            <w:noWrap/>
            <w:hideMark/>
          </w:tcPr>
          <w:p w14:paraId="79B875A7"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5.097</w:t>
            </w:r>
            <w:r w:rsidRPr="00367643">
              <w:rPr>
                <w:rFonts w:ascii="Helvetica" w:eastAsia="Times New Roman" w:hAnsi="Helvetica" w:cs="Calibri"/>
                <w:color w:val="000000"/>
                <w:vertAlign w:val="superscript"/>
              </w:rPr>
              <w:t>**</w:t>
            </w:r>
          </w:p>
        </w:tc>
        <w:tc>
          <w:tcPr>
            <w:tcW w:w="448" w:type="pct"/>
            <w:noWrap/>
            <w:hideMark/>
          </w:tcPr>
          <w:p w14:paraId="348684E0"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5.379</w:t>
            </w:r>
            <w:r w:rsidRPr="00367643">
              <w:rPr>
                <w:rFonts w:ascii="Helvetica" w:eastAsia="Times New Roman" w:hAnsi="Helvetica" w:cs="Calibri"/>
                <w:color w:val="000000"/>
                <w:vertAlign w:val="superscript"/>
              </w:rPr>
              <w:t>**</w:t>
            </w:r>
          </w:p>
        </w:tc>
        <w:tc>
          <w:tcPr>
            <w:tcW w:w="448" w:type="pct"/>
            <w:noWrap/>
            <w:hideMark/>
          </w:tcPr>
          <w:p w14:paraId="27A44CEF"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5.121</w:t>
            </w:r>
            <w:r w:rsidRPr="00367643">
              <w:rPr>
                <w:rFonts w:ascii="Helvetica" w:eastAsia="Times New Roman" w:hAnsi="Helvetica" w:cs="Calibri"/>
                <w:color w:val="000000"/>
                <w:vertAlign w:val="superscript"/>
              </w:rPr>
              <w:t>*</w:t>
            </w:r>
          </w:p>
        </w:tc>
        <w:tc>
          <w:tcPr>
            <w:tcW w:w="448" w:type="pct"/>
            <w:noWrap/>
            <w:hideMark/>
          </w:tcPr>
          <w:p w14:paraId="6528323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4.980</w:t>
            </w:r>
            <w:r w:rsidRPr="00367643">
              <w:rPr>
                <w:rFonts w:ascii="Helvetica" w:eastAsia="Times New Roman" w:hAnsi="Helvetica" w:cs="Calibri"/>
                <w:color w:val="000000"/>
                <w:vertAlign w:val="superscript"/>
              </w:rPr>
              <w:t>*</w:t>
            </w:r>
          </w:p>
        </w:tc>
        <w:tc>
          <w:tcPr>
            <w:tcW w:w="448" w:type="pct"/>
            <w:noWrap/>
            <w:hideMark/>
          </w:tcPr>
          <w:p w14:paraId="521AFCBC"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4.133</w:t>
            </w:r>
            <w:r w:rsidRPr="00367643">
              <w:rPr>
                <w:rFonts w:ascii="Helvetica" w:eastAsia="Times New Roman" w:hAnsi="Helvetica" w:cs="Calibri"/>
                <w:color w:val="000000"/>
                <w:vertAlign w:val="superscript"/>
              </w:rPr>
              <w:t>*</w:t>
            </w:r>
          </w:p>
        </w:tc>
        <w:tc>
          <w:tcPr>
            <w:tcW w:w="448" w:type="pct"/>
            <w:noWrap/>
            <w:hideMark/>
          </w:tcPr>
          <w:p w14:paraId="705E9E3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3.425</w:t>
            </w:r>
          </w:p>
        </w:tc>
        <w:tc>
          <w:tcPr>
            <w:tcW w:w="448" w:type="pct"/>
            <w:noWrap/>
            <w:hideMark/>
          </w:tcPr>
          <w:p w14:paraId="78E7E59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1.849</w:t>
            </w:r>
          </w:p>
        </w:tc>
        <w:tc>
          <w:tcPr>
            <w:tcW w:w="437" w:type="pct"/>
            <w:noWrap/>
            <w:hideMark/>
          </w:tcPr>
          <w:p w14:paraId="735EB9D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0.459</w:t>
            </w:r>
          </w:p>
        </w:tc>
        <w:tc>
          <w:tcPr>
            <w:tcW w:w="415" w:type="pct"/>
            <w:noWrap/>
            <w:hideMark/>
          </w:tcPr>
          <w:p w14:paraId="140BBEE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-0.468</w:t>
            </w:r>
          </w:p>
        </w:tc>
      </w:tr>
      <w:tr w:rsidR="00367643" w:rsidRPr="00367643" w14:paraId="64176ECB"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08EAA150"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2C3B27F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-2.077</w:t>
            </w:r>
          </w:p>
        </w:tc>
        <w:tc>
          <w:tcPr>
            <w:tcW w:w="448" w:type="pct"/>
            <w:noWrap/>
            <w:hideMark/>
          </w:tcPr>
          <w:p w14:paraId="747A225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-2.571</w:t>
            </w:r>
          </w:p>
        </w:tc>
        <w:tc>
          <w:tcPr>
            <w:tcW w:w="448" w:type="pct"/>
            <w:noWrap/>
            <w:hideMark/>
          </w:tcPr>
          <w:p w14:paraId="0C85945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-2.709</w:t>
            </w:r>
          </w:p>
        </w:tc>
        <w:tc>
          <w:tcPr>
            <w:tcW w:w="448" w:type="pct"/>
            <w:noWrap/>
            <w:hideMark/>
          </w:tcPr>
          <w:p w14:paraId="7B97C05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-2.685</w:t>
            </w:r>
          </w:p>
        </w:tc>
        <w:tc>
          <w:tcPr>
            <w:tcW w:w="448" w:type="pct"/>
            <w:noWrap/>
            <w:hideMark/>
          </w:tcPr>
          <w:p w14:paraId="07BBA0E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-2.65</w:t>
            </w:r>
          </w:p>
        </w:tc>
        <w:tc>
          <w:tcPr>
            <w:tcW w:w="448" w:type="pct"/>
            <w:noWrap/>
            <w:hideMark/>
          </w:tcPr>
          <w:p w14:paraId="441988B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-2.464</w:t>
            </w:r>
          </w:p>
        </w:tc>
        <w:tc>
          <w:tcPr>
            <w:tcW w:w="448" w:type="pct"/>
            <w:noWrap/>
            <w:hideMark/>
          </w:tcPr>
          <w:p w14:paraId="229F1F3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-2.371</w:t>
            </w:r>
          </w:p>
        </w:tc>
        <w:tc>
          <w:tcPr>
            <w:tcW w:w="448" w:type="pct"/>
            <w:noWrap/>
            <w:hideMark/>
          </w:tcPr>
          <w:p w14:paraId="4D7E2E9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-2.226</w:t>
            </w:r>
          </w:p>
        </w:tc>
        <w:tc>
          <w:tcPr>
            <w:tcW w:w="437" w:type="pct"/>
            <w:noWrap/>
            <w:hideMark/>
          </w:tcPr>
          <w:p w14:paraId="7CCD4E7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-2.177</w:t>
            </w:r>
          </w:p>
        </w:tc>
        <w:tc>
          <w:tcPr>
            <w:tcW w:w="415" w:type="pct"/>
            <w:noWrap/>
            <w:hideMark/>
          </w:tcPr>
          <w:p w14:paraId="6B48D4C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-2.162</w:t>
            </w:r>
          </w:p>
        </w:tc>
      </w:tr>
      <w:tr w:rsidR="00367643" w:rsidRPr="00367643" w14:paraId="7B1397C7"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72024ADE"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lev</w:t>
            </w:r>
          </w:p>
        </w:tc>
        <w:tc>
          <w:tcPr>
            <w:tcW w:w="448" w:type="pct"/>
            <w:noWrap/>
            <w:hideMark/>
          </w:tcPr>
          <w:p w14:paraId="5CFF20C8"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-4.548</w:t>
            </w:r>
            <w:r w:rsidRPr="00367643">
              <w:rPr>
                <w:rFonts w:ascii="Helvetica" w:eastAsia="Times New Roman" w:hAnsi="Helvetica" w:cs="Calibri"/>
                <w:color w:val="000000"/>
                <w:vertAlign w:val="superscript"/>
              </w:rPr>
              <w:t>*</w:t>
            </w:r>
          </w:p>
        </w:tc>
        <w:tc>
          <w:tcPr>
            <w:tcW w:w="448" w:type="pct"/>
            <w:noWrap/>
            <w:hideMark/>
          </w:tcPr>
          <w:p w14:paraId="4299757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-4.543</w:t>
            </w:r>
          </w:p>
        </w:tc>
        <w:tc>
          <w:tcPr>
            <w:tcW w:w="448" w:type="pct"/>
            <w:noWrap/>
            <w:hideMark/>
          </w:tcPr>
          <w:p w14:paraId="143D3EA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-4.263</w:t>
            </w:r>
          </w:p>
        </w:tc>
        <w:tc>
          <w:tcPr>
            <w:tcW w:w="448" w:type="pct"/>
            <w:noWrap/>
            <w:hideMark/>
          </w:tcPr>
          <w:p w14:paraId="0C98C13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-3.491</w:t>
            </w:r>
          </w:p>
        </w:tc>
        <w:tc>
          <w:tcPr>
            <w:tcW w:w="448" w:type="pct"/>
            <w:noWrap/>
            <w:hideMark/>
          </w:tcPr>
          <w:p w14:paraId="5B39383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-3.169</w:t>
            </w:r>
          </w:p>
        </w:tc>
        <w:tc>
          <w:tcPr>
            <w:tcW w:w="448" w:type="pct"/>
            <w:noWrap/>
            <w:hideMark/>
          </w:tcPr>
          <w:p w14:paraId="3D2D882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-1.76</w:t>
            </w:r>
          </w:p>
        </w:tc>
        <w:tc>
          <w:tcPr>
            <w:tcW w:w="448" w:type="pct"/>
            <w:noWrap/>
            <w:hideMark/>
          </w:tcPr>
          <w:p w14:paraId="16CCACD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-0.814</w:t>
            </w:r>
          </w:p>
        </w:tc>
        <w:tc>
          <w:tcPr>
            <w:tcW w:w="448" w:type="pct"/>
            <w:noWrap/>
            <w:hideMark/>
          </w:tcPr>
          <w:p w14:paraId="450F6CD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0.98</w:t>
            </w:r>
          </w:p>
        </w:tc>
        <w:tc>
          <w:tcPr>
            <w:tcW w:w="437" w:type="pct"/>
            <w:noWrap/>
            <w:hideMark/>
          </w:tcPr>
          <w:p w14:paraId="7BCEC7B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1.603</w:t>
            </w:r>
          </w:p>
        </w:tc>
        <w:tc>
          <w:tcPr>
            <w:tcW w:w="415" w:type="pct"/>
            <w:noWrap/>
            <w:hideMark/>
          </w:tcPr>
          <w:p w14:paraId="46D1D63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2.069</w:t>
            </w:r>
          </w:p>
        </w:tc>
      </w:tr>
      <w:tr w:rsidR="00367643" w:rsidRPr="00367643" w14:paraId="6E274948"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39B2960B"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1332FB7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-2.684</w:t>
            </w:r>
          </w:p>
        </w:tc>
        <w:tc>
          <w:tcPr>
            <w:tcW w:w="448" w:type="pct"/>
            <w:noWrap/>
            <w:hideMark/>
          </w:tcPr>
          <w:p w14:paraId="25E4D08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-3.323</w:t>
            </w:r>
          </w:p>
        </w:tc>
        <w:tc>
          <w:tcPr>
            <w:tcW w:w="448" w:type="pct"/>
            <w:noWrap/>
            <w:hideMark/>
          </w:tcPr>
          <w:p w14:paraId="56219B6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-3.501</w:t>
            </w:r>
          </w:p>
        </w:tc>
        <w:tc>
          <w:tcPr>
            <w:tcW w:w="448" w:type="pct"/>
            <w:noWrap/>
            <w:hideMark/>
          </w:tcPr>
          <w:p w14:paraId="62535A4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-3.471</w:t>
            </w:r>
          </w:p>
        </w:tc>
        <w:tc>
          <w:tcPr>
            <w:tcW w:w="448" w:type="pct"/>
            <w:noWrap/>
            <w:hideMark/>
          </w:tcPr>
          <w:p w14:paraId="32BBB89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-3.425</w:t>
            </w:r>
          </w:p>
        </w:tc>
        <w:tc>
          <w:tcPr>
            <w:tcW w:w="448" w:type="pct"/>
            <w:noWrap/>
            <w:hideMark/>
          </w:tcPr>
          <w:p w14:paraId="66A5BF1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-3.185</w:t>
            </w:r>
          </w:p>
        </w:tc>
        <w:tc>
          <w:tcPr>
            <w:tcW w:w="448" w:type="pct"/>
            <w:noWrap/>
            <w:hideMark/>
          </w:tcPr>
          <w:p w14:paraId="7FA1AD3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-3.065</w:t>
            </w:r>
          </w:p>
        </w:tc>
        <w:tc>
          <w:tcPr>
            <w:tcW w:w="448" w:type="pct"/>
            <w:noWrap/>
            <w:hideMark/>
          </w:tcPr>
          <w:p w14:paraId="787E6C6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-2.877</w:t>
            </w:r>
          </w:p>
        </w:tc>
        <w:tc>
          <w:tcPr>
            <w:tcW w:w="437" w:type="pct"/>
            <w:noWrap/>
            <w:hideMark/>
          </w:tcPr>
          <w:p w14:paraId="25123E7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-2.814</w:t>
            </w:r>
          </w:p>
        </w:tc>
        <w:tc>
          <w:tcPr>
            <w:tcW w:w="415" w:type="pct"/>
            <w:noWrap/>
            <w:hideMark/>
          </w:tcPr>
          <w:p w14:paraId="47F3C70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-2.795</w:t>
            </w:r>
          </w:p>
        </w:tc>
      </w:tr>
      <w:tr w:rsidR="00367643" w:rsidRPr="00367643" w14:paraId="0EC9F505"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74334504"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lnAT</w:t>
            </w:r>
          </w:p>
        </w:tc>
        <w:tc>
          <w:tcPr>
            <w:tcW w:w="448" w:type="pct"/>
            <w:noWrap/>
            <w:hideMark/>
          </w:tcPr>
          <w:p w14:paraId="6DEBA003"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-2.184</w:t>
            </w:r>
            <w:r w:rsidRPr="00367643">
              <w:rPr>
                <w:rFonts w:ascii="Helvetica" w:eastAsia="Times New Roman" w:hAnsi="Helvetica" w:cs="Calibri"/>
                <w:color w:val="000000"/>
                <w:vertAlign w:val="superscript"/>
              </w:rPr>
              <w:t>***</w:t>
            </w:r>
          </w:p>
        </w:tc>
        <w:tc>
          <w:tcPr>
            <w:tcW w:w="448" w:type="pct"/>
            <w:noWrap/>
            <w:hideMark/>
          </w:tcPr>
          <w:p w14:paraId="0366932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-3.227</w:t>
            </w:r>
            <w:r w:rsidRPr="00367643">
              <w:rPr>
                <w:rFonts w:ascii="Helvetica" w:eastAsia="Times New Roman" w:hAnsi="Helvetica" w:cs="Calibri"/>
                <w:color w:val="000000"/>
                <w:vertAlign w:val="superscript"/>
              </w:rPr>
              <w:t>***</w:t>
            </w:r>
          </w:p>
        </w:tc>
        <w:tc>
          <w:tcPr>
            <w:tcW w:w="448" w:type="pct"/>
            <w:noWrap/>
            <w:hideMark/>
          </w:tcPr>
          <w:p w14:paraId="1127B641"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-3.636</w:t>
            </w:r>
            <w:r w:rsidRPr="00367643">
              <w:rPr>
                <w:rFonts w:ascii="Helvetica" w:eastAsia="Times New Roman" w:hAnsi="Helvetica" w:cs="Calibri"/>
                <w:color w:val="000000"/>
                <w:vertAlign w:val="superscript"/>
              </w:rPr>
              <w:t>***</w:t>
            </w:r>
          </w:p>
        </w:tc>
        <w:tc>
          <w:tcPr>
            <w:tcW w:w="448" w:type="pct"/>
            <w:noWrap/>
            <w:hideMark/>
          </w:tcPr>
          <w:p w14:paraId="3B879DD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-3.740</w:t>
            </w:r>
            <w:r w:rsidRPr="00367643">
              <w:rPr>
                <w:rFonts w:ascii="Helvetica" w:eastAsia="Times New Roman" w:hAnsi="Helvetica" w:cs="Calibri"/>
                <w:color w:val="000000"/>
                <w:vertAlign w:val="superscript"/>
              </w:rPr>
              <w:t>***</w:t>
            </w:r>
          </w:p>
        </w:tc>
        <w:tc>
          <w:tcPr>
            <w:tcW w:w="448" w:type="pct"/>
            <w:noWrap/>
            <w:hideMark/>
          </w:tcPr>
          <w:p w14:paraId="5CBF7D8C"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-3.691</w:t>
            </w:r>
            <w:r w:rsidRPr="00367643">
              <w:rPr>
                <w:rFonts w:ascii="Helvetica" w:eastAsia="Times New Roman" w:hAnsi="Helvetica" w:cs="Calibri"/>
                <w:color w:val="000000"/>
                <w:vertAlign w:val="superscript"/>
              </w:rPr>
              <w:t>***</w:t>
            </w:r>
          </w:p>
        </w:tc>
        <w:tc>
          <w:tcPr>
            <w:tcW w:w="448" w:type="pct"/>
            <w:noWrap/>
            <w:hideMark/>
          </w:tcPr>
          <w:p w14:paraId="39405D6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-3.219</w:t>
            </w:r>
            <w:r w:rsidRPr="00367643">
              <w:rPr>
                <w:rFonts w:ascii="Helvetica" w:eastAsia="Times New Roman" w:hAnsi="Helvetica" w:cs="Calibri"/>
                <w:color w:val="000000"/>
                <w:vertAlign w:val="superscript"/>
              </w:rPr>
              <w:t>***</w:t>
            </w:r>
          </w:p>
        </w:tc>
        <w:tc>
          <w:tcPr>
            <w:tcW w:w="448" w:type="pct"/>
            <w:noWrap/>
            <w:hideMark/>
          </w:tcPr>
          <w:p w14:paraId="754BB6FE"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-2.863</w:t>
            </w:r>
            <w:r w:rsidRPr="00367643">
              <w:rPr>
                <w:rFonts w:ascii="Helvetica" w:eastAsia="Times New Roman" w:hAnsi="Helvetica" w:cs="Calibri"/>
                <w:color w:val="000000"/>
                <w:vertAlign w:val="superscript"/>
              </w:rPr>
              <w:t>***</w:t>
            </w:r>
          </w:p>
        </w:tc>
        <w:tc>
          <w:tcPr>
            <w:tcW w:w="448" w:type="pct"/>
            <w:noWrap/>
            <w:hideMark/>
          </w:tcPr>
          <w:p w14:paraId="74B81D2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-2.182</w:t>
            </w:r>
            <w:r w:rsidRPr="00367643">
              <w:rPr>
                <w:rFonts w:ascii="Helvetica" w:eastAsia="Times New Roman" w:hAnsi="Helvetica" w:cs="Calibri"/>
                <w:color w:val="000000"/>
                <w:vertAlign w:val="superscript"/>
              </w:rPr>
              <w:t>***</w:t>
            </w:r>
          </w:p>
        </w:tc>
        <w:tc>
          <w:tcPr>
            <w:tcW w:w="437" w:type="pct"/>
            <w:noWrap/>
            <w:hideMark/>
          </w:tcPr>
          <w:p w14:paraId="5643CDDE"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-1.714</w:t>
            </w:r>
            <w:r w:rsidRPr="00367643">
              <w:rPr>
                <w:rFonts w:ascii="Helvetica" w:eastAsia="Times New Roman" w:hAnsi="Helvetica" w:cs="Calibri"/>
                <w:color w:val="000000"/>
                <w:vertAlign w:val="superscript"/>
              </w:rPr>
              <w:t>***</w:t>
            </w:r>
          </w:p>
        </w:tc>
        <w:tc>
          <w:tcPr>
            <w:tcW w:w="415" w:type="pct"/>
            <w:noWrap/>
            <w:hideMark/>
          </w:tcPr>
          <w:p w14:paraId="023D9000"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-1.370</w:t>
            </w:r>
            <w:r w:rsidRPr="00367643">
              <w:rPr>
                <w:rFonts w:ascii="Helvetica" w:eastAsia="Times New Roman" w:hAnsi="Helvetica" w:cs="Calibri"/>
                <w:color w:val="000000"/>
                <w:vertAlign w:val="superscript"/>
              </w:rPr>
              <w:t>***</w:t>
            </w:r>
          </w:p>
        </w:tc>
      </w:tr>
      <w:tr w:rsidR="00367643" w:rsidRPr="00367643" w14:paraId="2DC403C6"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74C969F4" w14:textId="77777777" w:rsidR="00367643" w:rsidRPr="00367643" w:rsidRDefault="00367643" w:rsidP="00367643">
            <w:pPr>
              <w:rPr>
                <w:rFonts w:ascii="Helvetica" w:eastAsia="Times New Roman" w:hAnsi="Helvetica" w:cs="Calibri"/>
                <w:color w:val="000000"/>
              </w:rPr>
            </w:pPr>
          </w:p>
        </w:tc>
        <w:tc>
          <w:tcPr>
            <w:tcW w:w="448" w:type="pct"/>
            <w:noWrap/>
            <w:hideMark/>
          </w:tcPr>
          <w:p w14:paraId="6DF29BC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-0.45</w:t>
            </w:r>
          </w:p>
        </w:tc>
        <w:tc>
          <w:tcPr>
            <w:tcW w:w="448" w:type="pct"/>
            <w:noWrap/>
            <w:hideMark/>
          </w:tcPr>
          <w:p w14:paraId="0F4E9E3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-0.558</w:t>
            </w:r>
          </w:p>
        </w:tc>
        <w:tc>
          <w:tcPr>
            <w:tcW w:w="448" w:type="pct"/>
            <w:noWrap/>
            <w:hideMark/>
          </w:tcPr>
          <w:p w14:paraId="5618B97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-0.588</w:t>
            </w:r>
          </w:p>
        </w:tc>
        <w:tc>
          <w:tcPr>
            <w:tcW w:w="448" w:type="pct"/>
            <w:noWrap/>
            <w:hideMark/>
          </w:tcPr>
          <w:p w14:paraId="0D8FCC0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-0.582</w:t>
            </w:r>
          </w:p>
        </w:tc>
        <w:tc>
          <w:tcPr>
            <w:tcW w:w="448" w:type="pct"/>
            <w:noWrap/>
            <w:hideMark/>
          </w:tcPr>
          <w:p w14:paraId="6092A1B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-0.575</w:t>
            </w:r>
          </w:p>
        </w:tc>
        <w:tc>
          <w:tcPr>
            <w:tcW w:w="448" w:type="pct"/>
            <w:noWrap/>
            <w:hideMark/>
          </w:tcPr>
          <w:p w14:paraId="7453221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-0.534</w:t>
            </w:r>
          </w:p>
        </w:tc>
        <w:tc>
          <w:tcPr>
            <w:tcW w:w="448" w:type="pct"/>
            <w:noWrap/>
            <w:hideMark/>
          </w:tcPr>
          <w:p w14:paraId="34502ED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-0.514</w:t>
            </w:r>
          </w:p>
        </w:tc>
        <w:tc>
          <w:tcPr>
            <w:tcW w:w="448" w:type="pct"/>
            <w:noWrap/>
            <w:hideMark/>
          </w:tcPr>
          <w:p w14:paraId="0322B20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-0.483</w:t>
            </w:r>
          </w:p>
        </w:tc>
        <w:tc>
          <w:tcPr>
            <w:tcW w:w="437" w:type="pct"/>
            <w:noWrap/>
            <w:hideMark/>
          </w:tcPr>
          <w:p w14:paraId="65144C9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-0.472</w:t>
            </w:r>
          </w:p>
        </w:tc>
        <w:tc>
          <w:tcPr>
            <w:tcW w:w="415" w:type="pct"/>
            <w:noWrap/>
            <w:hideMark/>
          </w:tcPr>
          <w:p w14:paraId="56CA665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-0.469</w:t>
            </w:r>
          </w:p>
        </w:tc>
      </w:tr>
      <w:tr w:rsidR="00367643" w:rsidRPr="00367643" w14:paraId="0D8F1C77"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53D18E4F"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numest</w:t>
            </w:r>
          </w:p>
        </w:tc>
        <w:tc>
          <w:tcPr>
            <w:tcW w:w="448" w:type="pct"/>
            <w:noWrap/>
            <w:hideMark/>
          </w:tcPr>
          <w:p w14:paraId="294D3C3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0.071</w:t>
            </w:r>
          </w:p>
        </w:tc>
        <w:tc>
          <w:tcPr>
            <w:tcW w:w="448" w:type="pct"/>
            <w:noWrap/>
            <w:hideMark/>
          </w:tcPr>
          <w:p w14:paraId="130B3FA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0.058</w:t>
            </w:r>
          </w:p>
        </w:tc>
        <w:tc>
          <w:tcPr>
            <w:tcW w:w="448" w:type="pct"/>
            <w:noWrap/>
            <w:hideMark/>
          </w:tcPr>
          <w:p w14:paraId="3195BC5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0.05</w:t>
            </w:r>
          </w:p>
        </w:tc>
        <w:tc>
          <w:tcPr>
            <w:tcW w:w="448" w:type="pct"/>
            <w:noWrap/>
            <w:hideMark/>
          </w:tcPr>
          <w:p w14:paraId="5866305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0.041</w:t>
            </w:r>
          </w:p>
        </w:tc>
        <w:tc>
          <w:tcPr>
            <w:tcW w:w="448" w:type="pct"/>
            <w:noWrap/>
            <w:hideMark/>
          </w:tcPr>
          <w:p w14:paraId="6358527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0.041</w:t>
            </w:r>
          </w:p>
        </w:tc>
        <w:tc>
          <w:tcPr>
            <w:tcW w:w="448" w:type="pct"/>
            <w:noWrap/>
            <w:hideMark/>
          </w:tcPr>
          <w:p w14:paraId="4E5F89A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0.052</w:t>
            </w:r>
          </w:p>
        </w:tc>
        <w:tc>
          <w:tcPr>
            <w:tcW w:w="448" w:type="pct"/>
            <w:noWrap/>
            <w:hideMark/>
          </w:tcPr>
          <w:p w14:paraId="4231766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0.062</w:t>
            </w:r>
          </w:p>
        </w:tc>
        <w:tc>
          <w:tcPr>
            <w:tcW w:w="448" w:type="pct"/>
            <w:noWrap/>
            <w:hideMark/>
          </w:tcPr>
          <w:p w14:paraId="7E98555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0.073</w:t>
            </w:r>
          </w:p>
        </w:tc>
        <w:tc>
          <w:tcPr>
            <w:tcW w:w="437" w:type="pct"/>
            <w:noWrap/>
            <w:hideMark/>
          </w:tcPr>
          <w:p w14:paraId="350EB11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0.065</w:t>
            </w:r>
          </w:p>
        </w:tc>
        <w:tc>
          <w:tcPr>
            <w:tcW w:w="415" w:type="pct"/>
            <w:noWrap/>
            <w:hideMark/>
          </w:tcPr>
          <w:p w14:paraId="0FAD7C8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0.067</w:t>
            </w:r>
          </w:p>
        </w:tc>
      </w:tr>
      <w:tr w:rsidR="00367643" w:rsidRPr="00367643" w14:paraId="43C5904A"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4643B767"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2EDFD0C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-0.082</w:t>
            </w:r>
          </w:p>
        </w:tc>
        <w:tc>
          <w:tcPr>
            <w:tcW w:w="448" w:type="pct"/>
            <w:noWrap/>
            <w:hideMark/>
          </w:tcPr>
          <w:p w14:paraId="5B58F40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-0.102</w:t>
            </w:r>
          </w:p>
        </w:tc>
        <w:tc>
          <w:tcPr>
            <w:tcW w:w="448" w:type="pct"/>
            <w:noWrap/>
            <w:hideMark/>
          </w:tcPr>
          <w:p w14:paraId="7E97726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-0.107</w:t>
            </w:r>
          </w:p>
        </w:tc>
        <w:tc>
          <w:tcPr>
            <w:tcW w:w="448" w:type="pct"/>
            <w:noWrap/>
            <w:hideMark/>
          </w:tcPr>
          <w:p w14:paraId="130DF2C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-0.106</w:t>
            </w:r>
          </w:p>
        </w:tc>
        <w:tc>
          <w:tcPr>
            <w:tcW w:w="448" w:type="pct"/>
            <w:noWrap/>
            <w:hideMark/>
          </w:tcPr>
          <w:p w14:paraId="1926954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-0.105</w:t>
            </w:r>
          </w:p>
        </w:tc>
        <w:tc>
          <w:tcPr>
            <w:tcW w:w="448" w:type="pct"/>
            <w:noWrap/>
            <w:hideMark/>
          </w:tcPr>
          <w:p w14:paraId="7839A35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-0.097</w:t>
            </w:r>
          </w:p>
        </w:tc>
        <w:tc>
          <w:tcPr>
            <w:tcW w:w="448" w:type="pct"/>
            <w:noWrap/>
            <w:hideMark/>
          </w:tcPr>
          <w:p w14:paraId="563C966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-0.094</w:t>
            </w:r>
          </w:p>
        </w:tc>
        <w:tc>
          <w:tcPr>
            <w:tcW w:w="448" w:type="pct"/>
            <w:noWrap/>
            <w:hideMark/>
          </w:tcPr>
          <w:p w14:paraId="6D61C34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-0.088</w:t>
            </w:r>
          </w:p>
        </w:tc>
        <w:tc>
          <w:tcPr>
            <w:tcW w:w="437" w:type="pct"/>
            <w:noWrap/>
            <w:hideMark/>
          </w:tcPr>
          <w:p w14:paraId="5A8C816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-0.086</w:t>
            </w:r>
          </w:p>
        </w:tc>
        <w:tc>
          <w:tcPr>
            <w:tcW w:w="415" w:type="pct"/>
            <w:noWrap/>
            <w:hideMark/>
          </w:tcPr>
          <w:p w14:paraId="5B4D691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-0.086</w:t>
            </w:r>
          </w:p>
        </w:tc>
      </w:tr>
      <w:tr w:rsidR="00367643" w:rsidRPr="00367643" w14:paraId="101F50CF"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0D3D472B" w14:textId="77777777" w:rsidR="00367643" w:rsidRPr="00367643" w:rsidRDefault="00367643" w:rsidP="00367643">
            <w:pPr>
              <w:jc w:val="right"/>
              <w:rPr>
                <w:rFonts w:ascii="Helvetica" w:eastAsia="Times New Roman" w:hAnsi="Helvetica" w:cs="Calibri"/>
                <w:color w:val="000000"/>
              </w:rPr>
            </w:pPr>
          </w:p>
        </w:tc>
        <w:tc>
          <w:tcPr>
            <w:tcW w:w="448" w:type="pct"/>
            <w:noWrap/>
            <w:hideMark/>
          </w:tcPr>
          <w:p w14:paraId="02DFFFC3"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666385B9"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130DF8A8"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1A090579"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6723AE86"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5EEB3407"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0037D939"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48" w:type="pct"/>
            <w:noWrap/>
            <w:hideMark/>
          </w:tcPr>
          <w:p w14:paraId="799509A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37" w:type="pct"/>
            <w:noWrap/>
            <w:hideMark/>
          </w:tcPr>
          <w:p w14:paraId="65A0B42C"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15" w:type="pct"/>
            <w:noWrap/>
            <w:hideMark/>
          </w:tcPr>
          <w:p w14:paraId="612CD61F"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367643" w:rsidRPr="00367643" w14:paraId="2C9AF9C3"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1C6BDE1B"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Observations</w:t>
            </w:r>
          </w:p>
        </w:tc>
        <w:tc>
          <w:tcPr>
            <w:tcW w:w="448" w:type="pct"/>
            <w:noWrap/>
            <w:hideMark/>
          </w:tcPr>
          <w:p w14:paraId="7134818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448" w:type="pct"/>
            <w:noWrap/>
            <w:hideMark/>
          </w:tcPr>
          <w:p w14:paraId="065A227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448" w:type="pct"/>
            <w:noWrap/>
            <w:hideMark/>
          </w:tcPr>
          <w:p w14:paraId="4AE7E90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448" w:type="pct"/>
            <w:noWrap/>
            <w:hideMark/>
          </w:tcPr>
          <w:p w14:paraId="3DE43A5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448" w:type="pct"/>
            <w:noWrap/>
            <w:hideMark/>
          </w:tcPr>
          <w:p w14:paraId="779EF24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448" w:type="pct"/>
            <w:noWrap/>
            <w:hideMark/>
          </w:tcPr>
          <w:p w14:paraId="27C22D8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448" w:type="pct"/>
            <w:noWrap/>
            <w:hideMark/>
          </w:tcPr>
          <w:p w14:paraId="5F590DF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448" w:type="pct"/>
            <w:noWrap/>
            <w:hideMark/>
          </w:tcPr>
          <w:p w14:paraId="7679EE4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437" w:type="pct"/>
            <w:noWrap/>
            <w:hideMark/>
          </w:tcPr>
          <w:p w14:paraId="3EB8394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415" w:type="pct"/>
            <w:noWrap/>
            <w:hideMark/>
          </w:tcPr>
          <w:p w14:paraId="3C79ED8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r>
      <w:tr w:rsidR="00367643" w:rsidRPr="00367643" w14:paraId="3E59B75B"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506C88E1"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R</w:t>
            </w:r>
            <w:r w:rsidRPr="00367643">
              <w:rPr>
                <w:rFonts w:ascii="Helvetica" w:eastAsia="Times New Roman" w:hAnsi="Helvetica" w:cs="Calibri"/>
                <w:color w:val="000000"/>
                <w:vertAlign w:val="superscript"/>
              </w:rPr>
              <w:t>2</w:t>
            </w:r>
          </w:p>
        </w:tc>
        <w:tc>
          <w:tcPr>
            <w:tcW w:w="448" w:type="pct"/>
            <w:noWrap/>
            <w:hideMark/>
          </w:tcPr>
          <w:p w14:paraId="6ECBEDD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0.142</w:t>
            </w:r>
          </w:p>
        </w:tc>
        <w:tc>
          <w:tcPr>
            <w:tcW w:w="448" w:type="pct"/>
            <w:noWrap/>
            <w:hideMark/>
          </w:tcPr>
          <w:p w14:paraId="206F28B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0.153</w:t>
            </w:r>
          </w:p>
        </w:tc>
        <w:tc>
          <w:tcPr>
            <w:tcW w:w="448" w:type="pct"/>
            <w:noWrap/>
            <w:hideMark/>
          </w:tcPr>
          <w:p w14:paraId="637AD55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0.16</w:t>
            </w:r>
          </w:p>
        </w:tc>
        <w:tc>
          <w:tcPr>
            <w:tcW w:w="448" w:type="pct"/>
            <w:noWrap/>
            <w:hideMark/>
          </w:tcPr>
          <w:p w14:paraId="7A566B8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0.161</w:t>
            </w:r>
          </w:p>
        </w:tc>
        <w:tc>
          <w:tcPr>
            <w:tcW w:w="448" w:type="pct"/>
            <w:noWrap/>
            <w:hideMark/>
          </w:tcPr>
          <w:p w14:paraId="6067F17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0.159</w:t>
            </w:r>
          </w:p>
        </w:tc>
        <w:tc>
          <w:tcPr>
            <w:tcW w:w="448" w:type="pct"/>
            <w:noWrap/>
            <w:hideMark/>
          </w:tcPr>
          <w:p w14:paraId="0EA7FAF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0.138</w:t>
            </w:r>
          </w:p>
        </w:tc>
        <w:tc>
          <w:tcPr>
            <w:tcW w:w="448" w:type="pct"/>
            <w:noWrap/>
            <w:hideMark/>
          </w:tcPr>
          <w:p w14:paraId="5D5486B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0.118</w:t>
            </w:r>
          </w:p>
        </w:tc>
        <w:tc>
          <w:tcPr>
            <w:tcW w:w="448" w:type="pct"/>
            <w:noWrap/>
            <w:hideMark/>
          </w:tcPr>
          <w:p w14:paraId="0EBFF26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0.082</w:t>
            </w:r>
          </w:p>
        </w:tc>
        <w:tc>
          <w:tcPr>
            <w:tcW w:w="437" w:type="pct"/>
            <w:noWrap/>
            <w:hideMark/>
          </w:tcPr>
          <w:p w14:paraId="74C3BC9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0.062</w:t>
            </w:r>
          </w:p>
        </w:tc>
        <w:tc>
          <w:tcPr>
            <w:tcW w:w="415" w:type="pct"/>
            <w:noWrap/>
            <w:hideMark/>
          </w:tcPr>
          <w:p w14:paraId="14272F9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0.054</w:t>
            </w:r>
          </w:p>
        </w:tc>
      </w:tr>
      <w:tr w:rsidR="00367643" w:rsidRPr="00367643" w14:paraId="42DEEEFC"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12DBEF6F"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Adjusted R</w:t>
            </w:r>
            <w:r w:rsidRPr="00367643">
              <w:rPr>
                <w:rFonts w:ascii="Helvetica" w:eastAsia="Times New Roman" w:hAnsi="Helvetica" w:cs="Calibri"/>
                <w:color w:val="000000"/>
                <w:vertAlign w:val="superscript"/>
              </w:rPr>
              <w:t>2</w:t>
            </w:r>
          </w:p>
        </w:tc>
        <w:tc>
          <w:tcPr>
            <w:tcW w:w="448" w:type="pct"/>
            <w:noWrap/>
            <w:hideMark/>
          </w:tcPr>
          <w:p w14:paraId="1A7D32D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0.107</w:t>
            </w:r>
          </w:p>
        </w:tc>
        <w:tc>
          <w:tcPr>
            <w:tcW w:w="448" w:type="pct"/>
            <w:noWrap/>
            <w:hideMark/>
          </w:tcPr>
          <w:p w14:paraId="501440D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0.119</w:t>
            </w:r>
          </w:p>
        </w:tc>
        <w:tc>
          <w:tcPr>
            <w:tcW w:w="448" w:type="pct"/>
            <w:noWrap/>
            <w:hideMark/>
          </w:tcPr>
          <w:p w14:paraId="34075C2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0.125</w:t>
            </w:r>
          </w:p>
        </w:tc>
        <w:tc>
          <w:tcPr>
            <w:tcW w:w="448" w:type="pct"/>
            <w:noWrap/>
            <w:hideMark/>
          </w:tcPr>
          <w:p w14:paraId="19682AC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0.126</w:t>
            </w:r>
          </w:p>
        </w:tc>
        <w:tc>
          <w:tcPr>
            <w:tcW w:w="448" w:type="pct"/>
            <w:noWrap/>
            <w:hideMark/>
          </w:tcPr>
          <w:p w14:paraId="4C3DD48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0.124</w:t>
            </w:r>
          </w:p>
        </w:tc>
        <w:tc>
          <w:tcPr>
            <w:tcW w:w="448" w:type="pct"/>
            <w:noWrap/>
            <w:hideMark/>
          </w:tcPr>
          <w:p w14:paraId="7B0E4C4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0.103</w:t>
            </w:r>
          </w:p>
        </w:tc>
        <w:tc>
          <w:tcPr>
            <w:tcW w:w="448" w:type="pct"/>
            <w:noWrap/>
            <w:hideMark/>
          </w:tcPr>
          <w:p w14:paraId="6E9028F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0.082</w:t>
            </w:r>
          </w:p>
        </w:tc>
        <w:tc>
          <w:tcPr>
            <w:tcW w:w="448" w:type="pct"/>
            <w:noWrap/>
            <w:hideMark/>
          </w:tcPr>
          <w:p w14:paraId="2B804CF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0.044</w:t>
            </w:r>
          </w:p>
        </w:tc>
        <w:tc>
          <w:tcPr>
            <w:tcW w:w="437" w:type="pct"/>
            <w:noWrap/>
            <w:hideMark/>
          </w:tcPr>
          <w:p w14:paraId="74168E3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0.024</w:t>
            </w:r>
          </w:p>
        </w:tc>
        <w:tc>
          <w:tcPr>
            <w:tcW w:w="415" w:type="pct"/>
            <w:noWrap/>
            <w:hideMark/>
          </w:tcPr>
          <w:p w14:paraId="205A4A3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0.015</w:t>
            </w:r>
          </w:p>
        </w:tc>
      </w:tr>
      <w:tr w:rsidR="00367643" w:rsidRPr="00367643" w14:paraId="246913DB"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568" w:type="pct"/>
            <w:noWrap/>
            <w:hideMark/>
          </w:tcPr>
          <w:p w14:paraId="7D8317CE"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Residual Std. Error</w:t>
            </w:r>
          </w:p>
        </w:tc>
        <w:tc>
          <w:tcPr>
            <w:tcW w:w="448" w:type="pct"/>
            <w:noWrap/>
            <w:hideMark/>
          </w:tcPr>
          <w:p w14:paraId="29352702"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9.385 (df=467)</w:t>
            </w:r>
          </w:p>
        </w:tc>
        <w:tc>
          <w:tcPr>
            <w:tcW w:w="448" w:type="pct"/>
            <w:noWrap/>
            <w:hideMark/>
          </w:tcPr>
          <w:p w14:paraId="7726443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11.619 (df=467)</w:t>
            </w:r>
          </w:p>
        </w:tc>
        <w:tc>
          <w:tcPr>
            <w:tcW w:w="448" w:type="pct"/>
            <w:noWrap/>
            <w:hideMark/>
          </w:tcPr>
          <w:p w14:paraId="1214505F"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12.241 (df=467)</w:t>
            </w:r>
          </w:p>
        </w:tc>
        <w:tc>
          <w:tcPr>
            <w:tcW w:w="448" w:type="pct"/>
            <w:noWrap/>
            <w:hideMark/>
          </w:tcPr>
          <w:p w14:paraId="305C042F"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12.133 (df=467)</w:t>
            </w:r>
          </w:p>
        </w:tc>
        <w:tc>
          <w:tcPr>
            <w:tcW w:w="448" w:type="pct"/>
            <w:noWrap/>
            <w:hideMark/>
          </w:tcPr>
          <w:p w14:paraId="55195757"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11.972 (df=467)</w:t>
            </w:r>
          </w:p>
        </w:tc>
        <w:tc>
          <w:tcPr>
            <w:tcW w:w="448" w:type="pct"/>
            <w:noWrap/>
            <w:hideMark/>
          </w:tcPr>
          <w:p w14:paraId="48387D6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11.133 (df=467)</w:t>
            </w:r>
          </w:p>
        </w:tc>
        <w:tc>
          <w:tcPr>
            <w:tcW w:w="448" w:type="pct"/>
            <w:noWrap/>
            <w:hideMark/>
          </w:tcPr>
          <w:p w14:paraId="3A2F6EE6"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10.715 (df=467)</w:t>
            </w:r>
          </w:p>
        </w:tc>
        <w:tc>
          <w:tcPr>
            <w:tcW w:w="448" w:type="pct"/>
            <w:noWrap/>
            <w:hideMark/>
          </w:tcPr>
          <w:p w14:paraId="48BE33E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10.059 (df=467)</w:t>
            </w:r>
          </w:p>
        </w:tc>
        <w:tc>
          <w:tcPr>
            <w:tcW w:w="437" w:type="pct"/>
            <w:noWrap/>
            <w:hideMark/>
          </w:tcPr>
          <w:p w14:paraId="43DA60FD"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9.839 (df=467)</w:t>
            </w:r>
          </w:p>
        </w:tc>
        <w:tc>
          <w:tcPr>
            <w:tcW w:w="415" w:type="pct"/>
            <w:noWrap/>
            <w:hideMark/>
          </w:tcPr>
          <w:p w14:paraId="2BC7A09B"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9.771 (df=467)</w:t>
            </w:r>
          </w:p>
        </w:tc>
      </w:tr>
      <w:tr w:rsidR="00367643" w:rsidRPr="00367643" w14:paraId="45C51917"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68" w:type="pct"/>
            <w:noWrap/>
            <w:hideMark/>
          </w:tcPr>
          <w:p w14:paraId="6E2B7F37"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lastRenderedPageBreak/>
              <w:t>F Statistic</w:t>
            </w:r>
          </w:p>
        </w:tc>
        <w:tc>
          <w:tcPr>
            <w:tcW w:w="448" w:type="pct"/>
            <w:noWrap/>
            <w:hideMark/>
          </w:tcPr>
          <w:p w14:paraId="15BC45D6"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4.071</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448" w:type="pct"/>
            <w:noWrap/>
            <w:hideMark/>
          </w:tcPr>
          <w:p w14:paraId="72CFE919"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4.452</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448" w:type="pct"/>
            <w:noWrap/>
            <w:hideMark/>
          </w:tcPr>
          <w:p w14:paraId="2D2E536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4.667</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448" w:type="pct"/>
            <w:noWrap/>
            <w:hideMark/>
          </w:tcPr>
          <w:p w14:paraId="65435370"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4.702</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448" w:type="pct"/>
            <w:noWrap/>
            <w:hideMark/>
          </w:tcPr>
          <w:p w14:paraId="62E4DD88"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4.636</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448" w:type="pct"/>
            <w:noWrap/>
            <w:hideMark/>
          </w:tcPr>
          <w:p w14:paraId="01138F30"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3.932</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448" w:type="pct"/>
            <w:noWrap/>
            <w:hideMark/>
          </w:tcPr>
          <w:p w14:paraId="6668E3A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3.285</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448" w:type="pct"/>
            <w:noWrap/>
            <w:hideMark/>
          </w:tcPr>
          <w:p w14:paraId="60F34960"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2.188</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437" w:type="pct"/>
            <w:noWrap/>
            <w:hideMark/>
          </w:tcPr>
          <w:p w14:paraId="7052D1E5"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1.637</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415" w:type="pct"/>
            <w:noWrap/>
            <w:hideMark/>
          </w:tcPr>
          <w:p w14:paraId="344B3F38"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1.390(df=19; 467)</w:t>
            </w:r>
          </w:p>
        </w:tc>
      </w:tr>
    </w:tbl>
    <w:p w14:paraId="17E6A5EE" w14:textId="0678566F" w:rsidR="00367643" w:rsidRDefault="00367643" w:rsidP="00367643"/>
    <w:p w14:paraId="519891ED" w14:textId="3954A734" w:rsidR="00367643" w:rsidRDefault="00367643" w:rsidP="00367643"/>
    <w:p w14:paraId="7F9F399F" w14:textId="1A7290C2" w:rsidR="00367643" w:rsidRDefault="00367643" w:rsidP="00367643"/>
    <w:p w14:paraId="38283007" w14:textId="78C7564E" w:rsidR="00367643" w:rsidRDefault="00367643" w:rsidP="00367643"/>
    <w:p w14:paraId="1246DF68" w14:textId="43F55001" w:rsidR="00367643" w:rsidRDefault="00367643" w:rsidP="00367643"/>
    <w:p w14:paraId="350B0B2F" w14:textId="03B8D53B" w:rsidR="00367643" w:rsidRDefault="00367643" w:rsidP="00367643"/>
    <w:p w14:paraId="64D8F307" w14:textId="71F02F07" w:rsidR="00367643" w:rsidRDefault="00367643" w:rsidP="00367643"/>
    <w:p w14:paraId="2649176E" w14:textId="5D14A26A" w:rsidR="00367643" w:rsidRDefault="00367643" w:rsidP="00367643"/>
    <w:p w14:paraId="15446AA6" w14:textId="22FE126E" w:rsidR="00367643" w:rsidRDefault="00367643" w:rsidP="00367643"/>
    <w:p w14:paraId="0815B88B" w14:textId="445550E9" w:rsidR="003E2BD0" w:rsidRDefault="003E2BD0" w:rsidP="00367643"/>
    <w:p w14:paraId="180DDF20" w14:textId="6735985A" w:rsidR="003E2BD0" w:rsidRDefault="003E2BD0" w:rsidP="00367643"/>
    <w:p w14:paraId="0E22AAB6" w14:textId="62FBBED0" w:rsidR="003E2BD0" w:rsidRDefault="003E2BD0" w:rsidP="00367643"/>
    <w:p w14:paraId="6ED42254" w14:textId="5B35D884" w:rsidR="003E2BD0" w:rsidRDefault="003E2BD0" w:rsidP="00367643"/>
    <w:p w14:paraId="3BC01E4A" w14:textId="5456CAA8" w:rsidR="003E2BD0" w:rsidRDefault="003E2BD0" w:rsidP="00367643"/>
    <w:p w14:paraId="20A97DB4" w14:textId="214820BC" w:rsidR="003E2BD0" w:rsidRDefault="003E2BD0" w:rsidP="00367643"/>
    <w:p w14:paraId="671C8491" w14:textId="4C169853" w:rsidR="003E2BD0" w:rsidRDefault="003E2BD0" w:rsidP="00367643"/>
    <w:p w14:paraId="19DE8657" w14:textId="08D47773" w:rsidR="003E2BD0" w:rsidRDefault="003E2BD0" w:rsidP="00367643"/>
    <w:p w14:paraId="59F720F6" w14:textId="78B86152" w:rsidR="003E2BD0" w:rsidRDefault="003E2BD0" w:rsidP="00367643"/>
    <w:p w14:paraId="547A6C77" w14:textId="779FFDCC" w:rsidR="003E2BD0" w:rsidRDefault="003E2BD0" w:rsidP="00367643"/>
    <w:p w14:paraId="4FD882E1" w14:textId="4021D0AC" w:rsidR="003E2BD0" w:rsidRDefault="003E2BD0" w:rsidP="00367643"/>
    <w:p w14:paraId="6C4F35A4" w14:textId="35C9C8A5" w:rsidR="003E2BD0" w:rsidRDefault="003E2BD0" w:rsidP="00367643"/>
    <w:p w14:paraId="1923235B" w14:textId="7410237C" w:rsidR="003E2BD0" w:rsidRDefault="003E2BD0" w:rsidP="00367643"/>
    <w:p w14:paraId="2A2E4C8D" w14:textId="4D3B847B" w:rsidR="003E2BD0" w:rsidRDefault="003E2BD0" w:rsidP="00367643"/>
    <w:p w14:paraId="7F56328E" w14:textId="28DE638E" w:rsidR="003E2BD0" w:rsidRDefault="003E2BD0" w:rsidP="00367643"/>
    <w:p w14:paraId="769DFCB3" w14:textId="25F44F1F" w:rsidR="003E2BD0" w:rsidRDefault="003E2BD0" w:rsidP="00367643"/>
    <w:p w14:paraId="288C27EA" w14:textId="23E3F2B5" w:rsidR="003E2BD0" w:rsidRDefault="003E2BD0" w:rsidP="00367643"/>
    <w:p w14:paraId="7AE2D428" w14:textId="6AF1EA88" w:rsidR="003E2BD0" w:rsidRDefault="003E2BD0" w:rsidP="00367643"/>
    <w:p w14:paraId="5DBF41BD" w14:textId="0D49E3E1" w:rsidR="003E2BD0" w:rsidRDefault="003E2BD0" w:rsidP="00367643"/>
    <w:p w14:paraId="66B7D7A6" w14:textId="35D8DBE3" w:rsidR="003E2BD0" w:rsidRDefault="003E2BD0" w:rsidP="00367643"/>
    <w:p w14:paraId="5B787279" w14:textId="36CC7216" w:rsidR="003E2BD0" w:rsidRDefault="003E2BD0" w:rsidP="00367643"/>
    <w:p w14:paraId="5C417F92" w14:textId="77777777" w:rsidR="003E2BD0" w:rsidRDefault="003E2BD0" w:rsidP="00367643"/>
    <w:p w14:paraId="5591175B" w14:textId="196501C4" w:rsidR="00367643" w:rsidRDefault="00367643" w:rsidP="00367643">
      <w:pPr>
        <w:pStyle w:val="Heading1"/>
      </w:pPr>
      <w:r>
        <w:lastRenderedPageBreak/>
        <w:t xml:space="preserve">TABLE 5 </w:t>
      </w:r>
      <w:del w:id="17" w:author="Ikegwu, Kelechi M" w:date="2020-12-30T15:31:00Z">
        <w:r w:rsidDel="003B0EB0">
          <w:delText>(In degree):</w:delText>
        </w:r>
      </w:del>
      <w:ins w:id="18" w:author="Ikegwu, Kelechi M" w:date="2020-12-30T15:31:00Z">
        <w:r w:rsidR="003B0EB0">
          <w:t>Pane</w:t>
        </w:r>
      </w:ins>
      <w:ins w:id="19" w:author="Ikegwu, Kelechi M" w:date="2020-12-30T15:32:00Z">
        <w:r w:rsidR="003B0EB0">
          <w:t>l B:</w:t>
        </w:r>
      </w:ins>
    </w:p>
    <w:p w14:paraId="40833CB6" w14:textId="05BCE4D8" w:rsidR="00367643" w:rsidRDefault="00367643" w:rsidP="00367643"/>
    <w:tbl>
      <w:tblPr>
        <w:tblStyle w:val="PlainTable3"/>
        <w:tblW w:w="0" w:type="auto"/>
        <w:tblLook w:val="04A0" w:firstRow="1" w:lastRow="0" w:firstColumn="1" w:lastColumn="0" w:noHBand="0" w:noVBand="1"/>
      </w:tblPr>
      <w:tblGrid>
        <w:gridCol w:w="1596"/>
        <w:gridCol w:w="1254"/>
        <w:gridCol w:w="1254"/>
        <w:gridCol w:w="1254"/>
        <w:gridCol w:w="1254"/>
        <w:gridCol w:w="1254"/>
        <w:gridCol w:w="1320"/>
        <w:gridCol w:w="1320"/>
        <w:gridCol w:w="1320"/>
        <w:gridCol w:w="1320"/>
        <w:gridCol w:w="1254"/>
      </w:tblGrid>
      <w:tr w:rsidR="00367643" w:rsidRPr="00367643" w14:paraId="15897AFC" w14:textId="77777777" w:rsidTr="00367643">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noWrap/>
            <w:hideMark/>
          </w:tcPr>
          <w:p w14:paraId="3C5B39D8" w14:textId="77777777" w:rsidR="00367643" w:rsidRPr="00367643" w:rsidRDefault="00367643" w:rsidP="00367643">
            <w:pPr>
              <w:rPr>
                <w:rFonts w:ascii="Times New Roman" w:eastAsia="Times New Roman" w:hAnsi="Times New Roman" w:cs="Times New Roman"/>
              </w:rPr>
            </w:pPr>
          </w:p>
        </w:tc>
        <w:tc>
          <w:tcPr>
            <w:tcW w:w="0" w:type="auto"/>
            <w:noWrap/>
            <w:hideMark/>
          </w:tcPr>
          <w:p w14:paraId="12C6F6D4"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 second</w:t>
            </w:r>
          </w:p>
        </w:tc>
        <w:tc>
          <w:tcPr>
            <w:tcW w:w="0" w:type="auto"/>
            <w:noWrap/>
            <w:hideMark/>
          </w:tcPr>
          <w:p w14:paraId="75F7D0F2"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 seconds</w:t>
            </w:r>
          </w:p>
        </w:tc>
        <w:tc>
          <w:tcPr>
            <w:tcW w:w="0" w:type="auto"/>
            <w:noWrap/>
            <w:hideMark/>
          </w:tcPr>
          <w:p w14:paraId="3F17BB04"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 seconds</w:t>
            </w:r>
          </w:p>
        </w:tc>
        <w:tc>
          <w:tcPr>
            <w:tcW w:w="0" w:type="auto"/>
            <w:noWrap/>
            <w:hideMark/>
          </w:tcPr>
          <w:p w14:paraId="0C6E5FE6"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 seconds</w:t>
            </w:r>
          </w:p>
        </w:tc>
        <w:tc>
          <w:tcPr>
            <w:tcW w:w="0" w:type="auto"/>
            <w:noWrap/>
            <w:hideMark/>
          </w:tcPr>
          <w:p w14:paraId="0161AD0F"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 seconds</w:t>
            </w:r>
          </w:p>
        </w:tc>
        <w:tc>
          <w:tcPr>
            <w:tcW w:w="0" w:type="auto"/>
            <w:noWrap/>
            <w:hideMark/>
          </w:tcPr>
          <w:p w14:paraId="1B38DC43"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 seconds</w:t>
            </w:r>
          </w:p>
        </w:tc>
        <w:tc>
          <w:tcPr>
            <w:tcW w:w="0" w:type="auto"/>
            <w:noWrap/>
            <w:hideMark/>
          </w:tcPr>
          <w:p w14:paraId="6F66B893"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 seconds</w:t>
            </w:r>
          </w:p>
        </w:tc>
        <w:tc>
          <w:tcPr>
            <w:tcW w:w="0" w:type="auto"/>
            <w:noWrap/>
            <w:hideMark/>
          </w:tcPr>
          <w:p w14:paraId="52C3DA9F"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 seconds</w:t>
            </w:r>
          </w:p>
        </w:tc>
        <w:tc>
          <w:tcPr>
            <w:tcW w:w="0" w:type="auto"/>
            <w:noWrap/>
            <w:hideMark/>
          </w:tcPr>
          <w:p w14:paraId="3EA6E7B2"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 minute</w:t>
            </w:r>
          </w:p>
        </w:tc>
        <w:tc>
          <w:tcPr>
            <w:tcW w:w="0" w:type="auto"/>
            <w:noWrap/>
            <w:hideMark/>
          </w:tcPr>
          <w:p w14:paraId="24135AA7" w14:textId="77777777" w:rsidR="00367643" w:rsidRPr="00367643" w:rsidRDefault="00367643" w:rsidP="00367643">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 minutes</w:t>
            </w:r>
          </w:p>
        </w:tc>
      </w:tr>
      <w:tr w:rsidR="00367643" w:rsidRPr="00367643" w14:paraId="4E4EDBED"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3FBF81"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Asset_turn</w:t>
            </w:r>
          </w:p>
        </w:tc>
        <w:tc>
          <w:tcPr>
            <w:tcW w:w="0" w:type="auto"/>
            <w:noWrap/>
            <w:hideMark/>
          </w:tcPr>
          <w:p w14:paraId="66A2AD4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-0.12</w:t>
            </w:r>
          </w:p>
        </w:tc>
        <w:tc>
          <w:tcPr>
            <w:tcW w:w="0" w:type="auto"/>
            <w:noWrap/>
            <w:hideMark/>
          </w:tcPr>
          <w:p w14:paraId="09DE487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0.575</w:t>
            </w:r>
          </w:p>
        </w:tc>
        <w:tc>
          <w:tcPr>
            <w:tcW w:w="0" w:type="auto"/>
            <w:noWrap/>
            <w:hideMark/>
          </w:tcPr>
          <w:p w14:paraId="2F8F0EF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1.031</w:t>
            </w:r>
          </w:p>
        </w:tc>
        <w:tc>
          <w:tcPr>
            <w:tcW w:w="0" w:type="auto"/>
            <w:noWrap/>
            <w:hideMark/>
          </w:tcPr>
          <w:p w14:paraId="1E3DFEB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1.842</w:t>
            </w:r>
          </w:p>
        </w:tc>
        <w:tc>
          <w:tcPr>
            <w:tcW w:w="0" w:type="auto"/>
            <w:noWrap/>
            <w:hideMark/>
          </w:tcPr>
          <w:p w14:paraId="4B62467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1.539</w:t>
            </w:r>
          </w:p>
        </w:tc>
        <w:tc>
          <w:tcPr>
            <w:tcW w:w="0" w:type="auto"/>
            <w:noWrap/>
            <w:hideMark/>
          </w:tcPr>
          <w:p w14:paraId="1435363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1.241</w:t>
            </w:r>
          </w:p>
        </w:tc>
        <w:tc>
          <w:tcPr>
            <w:tcW w:w="0" w:type="auto"/>
            <w:noWrap/>
            <w:hideMark/>
          </w:tcPr>
          <w:p w14:paraId="586DBBA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1.477</w:t>
            </w:r>
          </w:p>
        </w:tc>
        <w:tc>
          <w:tcPr>
            <w:tcW w:w="0" w:type="auto"/>
            <w:noWrap/>
            <w:hideMark/>
          </w:tcPr>
          <w:p w14:paraId="04C540E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0.439</w:t>
            </w:r>
          </w:p>
        </w:tc>
        <w:tc>
          <w:tcPr>
            <w:tcW w:w="0" w:type="auto"/>
            <w:noWrap/>
            <w:hideMark/>
          </w:tcPr>
          <w:p w14:paraId="1E569C3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1.222</w:t>
            </w:r>
          </w:p>
        </w:tc>
        <w:tc>
          <w:tcPr>
            <w:tcW w:w="0" w:type="auto"/>
            <w:noWrap/>
            <w:hideMark/>
          </w:tcPr>
          <w:p w14:paraId="7BB4488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0.487</w:t>
            </w:r>
          </w:p>
        </w:tc>
      </w:tr>
      <w:tr w:rsidR="00367643" w:rsidRPr="00367643" w14:paraId="5AEBB733"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57E332"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40B3D5A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-1.02</w:t>
            </w:r>
          </w:p>
        </w:tc>
        <w:tc>
          <w:tcPr>
            <w:tcW w:w="0" w:type="auto"/>
            <w:noWrap/>
            <w:hideMark/>
          </w:tcPr>
          <w:p w14:paraId="4E18FF8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-1.155</w:t>
            </w:r>
          </w:p>
        </w:tc>
        <w:tc>
          <w:tcPr>
            <w:tcW w:w="0" w:type="auto"/>
            <w:noWrap/>
            <w:hideMark/>
          </w:tcPr>
          <w:p w14:paraId="300FA1E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-1.184</w:t>
            </w:r>
          </w:p>
        </w:tc>
        <w:tc>
          <w:tcPr>
            <w:tcW w:w="0" w:type="auto"/>
            <w:noWrap/>
            <w:hideMark/>
          </w:tcPr>
          <w:p w14:paraId="62C3F0A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-1.215</w:t>
            </w:r>
          </w:p>
        </w:tc>
        <w:tc>
          <w:tcPr>
            <w:tcW w:w="0" w:type="auto"/>
            <w:noWrap/>
            <w:hideMark/>
          </w:tcPr>
          <w:p w14:paraId="11F4955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-1.244</w:t>
            </w:r>
          </w:p>
        </w:tc>
        <w:tc>
          <w:tcPr>
            <w:tcW w:w="0" w:type="auto"/>
            <w:noWrap/>
            <w:hideMark/>
          </w:tcPr>
          <w:p w14:paraId="6F12979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-1.292</w:t>
            </w:r>
          </w:p>
        </w:tc>
        <w:tc>
          <w:tcPr>
            <w:tcW w:w="0" w:type="auto"/>
            <w:noWrap/>
            <w:hideMark/>
          </w:tcPr>
          <w:p w14:paraId="374EDD1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-1.284</w:t>
            </w:r>
          </w:p>
        </w:tc>
        <w:tc>
          <w:tcPr>
            <w:tcW w:w="0" w:type="auto"/>
            <w:noWrap/>
            <w:hideMark/>
          </w:tcPr>
          <w:p w14:paraId="678495C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-1.152</w:t>
            </w:r>
          </w:p>
        </w:tc>
        <w:tc>
          <w:tcPr>
            <w:tcW w:w="0" w:type="auto"/>
            <w:noWrap/>
            <w:hideMark/>
          </w:tcPr>
          <w:p w14:paraId="64736FC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-0.909</w:t>
            </w:r>
          </w:p>
        </w:tc>
        <w:tc>
          <w:tcPr>
            <w:tcW w:w="0" w:type="auto"/>
            <w:noWrap/>
            <w:hideMark/>
          </w:tcPr>
          <w:p w14:paraId="3B94EA4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-0.845</w:t>
            </w:r>
          </w:p>
        </w:tc>
      </w:tr>
      <w:tr w:rsidR="00367643" w:rsidRPr="00367643" w14:paraId="5ABF07F9"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DFF579"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CAPM_BETA</w:t>
            </w:r>
          </w:p>
        </w:tc>
        <w:tc>
          <w:tcPr>
            <w:tcW w:w="0" w:type="auto"/>
            <w:noWrap/>
            <w:hideMark/>
          </w:tcPr>
          <w:p w14:paraId="6DD8E38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-1.175</w:t>
            </w:r>
          </w:p>
        </w:tc>
        <w:tc>
          <w:tcPr>
            <w:tcW w:w="0" w:type="auto"/>
            <w:noWrap/>
            <w:hideMark/>
          </w:tcPr>
          <w:p w14:paraId="349E3B5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-2.301</w:t>
            </w:r>
            <w:r w:rsidRPr="00367643">
              <w:rPr>
                <w:rFonts w:ascii="Helvetica" w:eastAsia="Times New Roman" w:hAnsi="Helvetica" w:cs="Calibri"/>
                <w:color w:val="000000"/>
                <w:vertAlign w:val="superscript"/>
              </w:rPr>
              <w:t>*</w:t>
            </w:r>
          </w:p>
        </w:tc>
        <w:tc>
          <w:tcPr>
            <w:tcW w:w="0" w:type="auto"/>
            <w:noWrap/>
            <w:hideMark/>
          </w:tcPr>
          <w:p w14:paraId="35583FF8"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-3.034</w:t>
            </w:r>
            <w:r w:rsidRPr="00367643">
              <w:rPr>
                <w:rFonts w:ascii="Helvetica" w:eastAsia="Times New Roman" w:hAnsi="Helvetica" w:cs="Calibri"/>
                <w:color w:val="000000"/>
                <w:vertAlign w:val="superscript"/>
              </w:rPr>
              <w:t>**</w:t>
            </w:r>
          </w:p>
        </w:tc>
        <w:tc>
          <w:tcPr>
            <w:tcW w:w="0" w:type="auto"/>
            <w:noWrap/>
            <w:hideMark/>
          </w:tcPr>
          <w:p w14:paraId="159AD720"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-4.132</w:t>
            </w:r>
            <w:r w:rsidRPr="00367643">
              <w:rPr>
                <w:rFonts w:ascii="Helvetica" w:eastAsia="Times New Roman" w:hAnsi="Helvetica" w:cs="Calibri"/>
                <w:color w:val="000000"/>
                <w:vertAlign w:val="superscript"/>
              </w:rPr>
              <w:t>***</w:t>
            </w:r>
          </w:p>
        </w:tc>
        <w:tc>
          <w:tcPr>
            <w:tcW w:w="0" w:type="auto"/>
            <w:noWrap/>
            <w:hideMark/>
          </w:tcPr>
          <w:p w14:paraId="703BABC8"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-4.254</w:t>
            </w:r>
            <w:r w:rsidRPr="00367643">
              <w:rPr>
                <w:rFonts w:ascii="Helvetica" w:eastAsia="Times New Roman" w:hAnsi="Helvetica" w:cs="Calibri"/>
                <w:color w:val="000000"/>
                <w:vertAlign w:val="superscript"/>
              </w:rPr>
              <w:t>***</w:t>
            </w:r>
          </w:p>
        </w:tc>
        <w:tc>
          <w:tcPr>
            <w:tcW w:w="0" w:type="auto"/>
            <w:noWrap/>
            <w:hideMark/>
          </w:tcPr>
          <w:p w14:paraId="3C3A0A99"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-5.210</w:t>
            </w:r>
            <w:r w:rsidRPr="00367643">
              <w:rPr>
                <w:rFonts w:ascii="Helvetica" w:eastAsia="Times New Roman" w:hAnsi="Helvetica" w:cs="Calibri"/>
                <w:color w:val="000000"/>
                <w:vertAlign w:val="superscript"/>
              </w:rPr>
              <w:t>***</w:t>
            </w:r>
          </w:p>
        </w:tc>
        <w:tc>
          <w:tcPr>
            <w:tcW w:w="0" w:type="auto"/>
            <w:noWrap/>
            <w:hideMark/>
          </w:tcPr>
          <w:p w14:paraId="19B55BA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-5.389</w:t>
            </w:r>
            <w:r w:rsidRPr="00367643">
              <w:rPr>
                <w:rFonts w:ascii="Helvetica" w:eastAsia="Times New Roman" w:hAnsi="Helvetica" w:cs="Calibri"/>
                <w:color w:val="000000"/>
                <w:vertAlign w:val="superscript"/>
              </w:rPr>
              <w:t>***</w:t>
            </w:r>
          </w:p>
        </w:tc>
        <w:tc>
          <w:tcPr>
            <w:tcW w:w="0" w:type="auto"/>
            <w:noWrap/>
            <w:hideMark/>
          </w:tcPr>
          <w:p w14:paraId="5D893DB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-5.365</w:t>
            </w:r>
            <w:r w:rsidRPr="00367643">
              <w:rPr>
                <w:rFonts w:ascii="Helvetica" w:eastAsia="Times New Roman" w:hAnsi="Helvetica" w:cs="Calibri"/>
                <w:color w:val="000000"/>
                <w:vertAlign w:val="superscript"/>
              </w:rPr>
              <w:t>***</w:t>
            </w:r>
          </w:p>
        </w:tc>
        <w:tc>
          <w:tcPr>
            <w:tcW w:w="0" w:type="auto"/>
            <w:noWrap/>
            <w:hideMark/>
          </w:tcPr>
          <w:p w14:paraId="7510F2C9"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-5.761</w:t>
            </w:r>
            <w:r w:rsidRPr="00367643">
              <w:rPr>
                <w:rFonts w:ascii="Helvetica" w:eastAsia="Times New Roman" w:hAnsi="Helvetica" w:cs="Calibri"/>
                <w:color w:val="000000"/>
                <w:vertAlign w:val="superscript"/>
              </w:rPr>
              <w:t>***</w:t>
            </w:r>
          </w:p>
        </w:tc>
        <w:tc>
          <w:tcPr>
            <w:tcW w:w="0" w:type="auto"/>
            <w:noWrap/>
            <w:hideMark/>
          </w:tcPr>
          <w:p w14:paraId="263F0567"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-4.387</w:t>
            </w:r>
            <w:r w:rsidRPr="00367643">
              <w:rPr>
                <w:rFonts w:ascii="Helvetica" w:eastAsia="Times New Roman" w:hAnsi="Helvetica" w:cs="Calibri"/>
                <w:color w:val="000000"/>
                <w:vertAlign w:val="superscript"/>
              </w:rPr>
              <w:t>***</w:t>
            </w:r>
          </w:p>
        </w:tc>
      </w:tr>
      <w:tr w:rsidR="00367643" w:rsidRPr="00367643" w14:paraId="06F234C1"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A1C734" w14:textId="77777777" w:rsidR="00367643" w:rsidRPr="00367643" w:rsidRDefault="00367643" w:rsidP="00367643">
            <w:pPr>
              <w:rPr>
                <w:rFonts w:ascii="Helvetica" w:eastAsia="Times New Roman" w:hAnsi="Helvetica" w:cs="Calibri"/>
                <w:color w:val="000000"/>
              </w:rPr>
            </w:pPr>
          </w:p>
        </w:tc>
        <w:tc>
          <w:tcPr>
            <w:tcW w:w="0" w:type="auto"/>
            <w:noWrap/>
            <w:hideMark/>
          </w:tcPr>
          <w:p w14:paraId="7263F75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-1.055</w:t>
            </w:r>
          </w:p>
        </w:tc>
        <w:tc>
          <w:tcPr>
            <w:tcW w:w="0" w:type="auto"/>
            <w:noWrap/>
            <w:hideMark/>
          </w:tcPr>
          <w:p w14:paraId="0015DD7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-1.194</w:t>
            </w:r>
          </w:p>
        </w:tc>
        <w:tc>
          <w:tcPr>
            <w:tcW w:w="0" w:type="auto"/>
            <w:noWrap/>
            <w:hideMark/>
          </w:tcPr>
          <w:p w14:paraId="61DEE67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-1.225</w:t>
            </w:r>
          </w:p>
        </w:tc>
        <w:tc>
          <w:tcPr>
            <w:tcW w:w="0" w:type="auto"/>
            <w:noWrap/>
            <w:hideMark/>
          </w:tcPr>
          <w:p w14:paraId="3F3D40B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-1.257</w:t>
            </w:r>
          </w:p>
        </w:tc>
        <w:tc>
          <w:tcPr>
            <w:tcW w:w="0" w:type="auto"/>
            <w:noWrap/>
            <w:hideMark/>
          </w:tcPr>
          <w:p w14:paraId="2BE7DAB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-1.287</w:t>
            </w:r>
          </w:p>
        </w:tc>
        <w:tc>
          <w:tcPr>
            <w:tcW w:w="0" w:type="auto"/>
            <w:noWrap/>
            <w:hideMark/>
          </w:tcPr>
          <w:p w14:paraId="78BF319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-1.336</w:t>
            </w:r>
          </w:p>
        </w:tc>
        <w:tc>
          <w:tcPr>
            <w:tcW w:w="0" w:type="auto"/>
            <w:noWrap/>
            <w:hideMark/>
          </w:tcPr>
          <w:p w14:paraId="59DF53A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-1.328</w:t>
            </w:r>
          </w:p>
        </w:tc>
        <w:tc>
          <w:tcPr>
            <w:tcW w:w="0" w:type="auto"/>
            <w:noWrap/>
            <w:hideMark/>
          </w:tcPr>
          <w:p w14:paraId="67987AF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-1.192</w:t>
            </w:r>
          </w:p>
        </w:tc>
        <w:tc>
          <w:tcPr>
            <w:tcW w:w="0" w:type="auto"/>
            <w:noWrap/>
            <w:hideMark/>
          </w:tcPr>
          <w:p w14:paraId="5FB14A8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-0.94</w:t>
            </w:r>
          </w:p>
        </w:tc>
        <w:tc>
          <w:tcPr>
            <w:tcW w:w="0" w:type="auto"/>
            <w:noWrap/>
            <w:hideMark/>
          </w:tcPr>
          <w:p w14:paraId="2F84711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-0.874</w:t>
            </w:r>
          </w:p>
        </w:tc>
      </w:tr>
      <w:tr w:rsidR="00367643" w:rsidRPr="00367643" w14:paraId="42EF33CB"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DE7D99"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T.Chems]</w:t>
            </w:r>
          </w:p>
        </w:tc>
        <w:tc>
          <w:tcPr>
            <w:tcW w:w="0" w:type="auto"/>
            <w:noWrap/>
            <w:hideMark/>
          </w:tcPr>
          <w:p w14:paraId="368513E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-0.439</w:t>
            </w:r>
          </w:p>
        </w:tc>
        <w:tc>
          <w:tcPr>
            <w:tcW w:w="0" w:type="auto"/>
            <w:noWrap/>
            <w:hideMark/>
          </w:tcPr>
          <w:p w14:paraId="2A58422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0.711</w:t>
            </w:r>
          </w:p>
        </w:tc>
        <w:tc>
          <w:tcPr>
            <w:tcW w:w="0" w:type="auto"/>
            <w:noWrap/>
            <w:hideMark/>
          </w:tcPr>
          <w:p w14:paraId="16EFB55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1.786</w:t>
            </w:r>
          </w:p>
        </w:tc>
        <w:tc>
          <w:tcPr>
            <w:tcW w:w="0" w:type="auto"/>
            <w:noWrap/>
            <w:hideMark/>
          </w:tcPr>
          <w:p w14:paraId="050C307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3.778</w:t>
            </w:r>
          </w:p>
        </w:tc>
        <w:tc>
          <w:tcPr>
            <w:tcW w:w="0" w:type="auto"/>
            <w:noWrap/>
            <w:hideMark/>
          </w:tcPr>
          <w:p w14:paraId="3FABC34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4.138</w:t>
            </w:r>
          </w:p>
        </w:tc>
        <w:tc>
          <w:tcPr>
            <w:tcW w:w="0" w:type="auto"/>
            <w:noWrap/>
            <w:hideMark/>
          </w:tcPr>
          <w:p w14:paraId="3B6F85A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6.403</w:t>
            </w:r>
            <w:r w:rsidRPr="00367643">
              <w:rPr>
                <w:rFonts w:ascii="Helvetica" w:eastAsia="Times New Roman" w:hAnsi="Helvetica" w:cs="Calibri"/>
                <w:color w:val="000000"/>
                <w:vertAlign w:val="superscript"/>
              </w:rPr>
              <w:t>**</w:t>
            </w:r>
          </w:p>
        </w:tc>
        <w:tc>
          <w:tcPr>
            <w:tcW w:w="0" w:type="auto"/>
            <w:noWrap/>
            <w:hideMark/>
          </w:tcPr>
          <w:p w14:paraId="406687F2"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6.370</w:t>
            </w:r>
            <w:r w:rsidRPr="00367643">
              <w:rPr>
                <w:rFonts w:ascii="Helvetica" w:eastAsia="Times New Roman" w:hAnsi="Helvetica" w:cs="Calibri"/>
                <w:color w:val="000000"/>
                <w:vertAlign w:val="superscript"/>
              </w:rPr>
              <w:t>**</w:t>
            </w:r>
          </w:p>
        </w:tc>
        <w:tc>
          <w:tcPr>
            <w:tcW w:w="0" w:type="auto"/>
            <w:noWrap/>
            <w:hideMark/>
          </w:tcPr>
          <w:p w14:paraId="387A1E9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3.764</w:t>
            </w:r>
          </w:p>
        </w:tc>
        <w:tc>
          <w:tcPr>
            <w:tcW w:w="0" w:type="auto"/>
            <w:noWrap/>
            <w:hideMark/>
          </w:tcPr>
          <w:p w14:paraId="3FF3576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1.77</w:t>
            </w:r>
          </w:p>
        </w:tc>
        <w:tc>
          <w:tcPr>
            <w:tcW w:w="0" w:type="auto"/>
            <w:noWrap/>
            <w:hideMark/>
          </w:tcPr>
          <w:p w14:paraId="756BC84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-0.27</w:t>
            </w:r>
          </w:p>
        </w:tc>
      </w:tr>
      <w:tr w:rsidR="00367643" w:rsidRPr="00367643" w14:paraId="5059CF17"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A2D114"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1A3BE06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-2.325</w:t>
            </w:r>
          </w:p>
        </w:tc>
        <w:tc>
          <w:tcPr>
            <w:tcW w:w="0" w:type="auto"/>
            <w:noWrap/>
            <w:hideMark/>
          </w:tcPr>
          <w:p w14:paraId="061CBE3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-2.632</w:t>
            </w:r>
          </w:p>
        </w:tc>
        <w:tc>
          <w:tcPr>
            <w:tcW w:w="0" w:type="auto"/>
            <w:noWrap/>
            <w:hideMark/>
          </w:tcPr>
          <w:p w14:paraId="17BAF67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w:t>
            </w:r>
          </w:p>
        </w:tc>
        <w:tc>
          <w:tcPr>
            <w:tcW w:w="0" w:type="auto"/>
            <w:noWrap/>
            <w:hideMark/>
          </w:tcPr>
          <w:p w14:paraId="7A8CFD1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-2.77</w:t>
            </w:r>
          </w:p>
        </w:tc>
        <w:tc>
          <w:tcPr>
            <w:tcW w:w="0" w:type="auto"/>
            <w:noWrap/>
            <w:hideMark/>
          </w:tcPr>
          <w:p w14:paraId="0DD5D2A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-2.836</w:t>
            </w:r>
          </w:p>
        </w:tc>
        <w:tc>
          <w:tcPr>
            <w:tcW w:w="0" w:type="auto"/>
            <w:noWrap/>
            <w:hideMark/>
          </w:tcPr>
          <w:p w14:paraId="5EFF9AE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-2.945</w:t>
            </w:r>
          </w:p>
        </w:tc>
        <w:tc>
          <w:tcPr>
            <w:tcW w:w="0" w:type="auto"/>
            <w:noWrap/>
            <w:hideMark/>
          </w:tcPr>
          <w:p w14:paraId="0EE64CE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-2.927</w:t>
            </w:r>
          </w:p>
        </w:tc>
        <w:tc>
          <w:tcPr>
            <w:tcW w:w="0" w:type="auto"/>
            <w:noWrap/>
            <w:hideMark/>
          </w:tcPr>
          <w:p w14:paraId="34215AF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-2.627</w:t>
            </w:r>
          </w:p>
        </w:tc>
        <w:tc>
          <w:tcPr>
            <w:tcW w:w="0" w:type="auto"/>
            <w:noWrap/>
            <w:hideMark/>
          </w:tcPr>
          <w:p w14:paraId="7EAA904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-2.072</w:t>
            </w:r>
          </w:p>
        </w:tc>
        <w:tc>
          <w:tcPr>
            <w:tcW w:w="0" w:type="auto"/>
            <w:noWrap/>
            <w:hideMark/>
          </w:tcPr>
          <w:p w14:paraId="706E3E5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-1.926</w:t>
            </w:r>
          </w:p>
        </w:tc>
      </w:tr>
      <w:tr w:rsidR="00367643" w:rsidRPr="00367643" w14:paraId="7FCABDEE"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6A9693"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T.Durbl]</w:t>
            </w:r>
          </w:p>
        </w:tc>
        <w:tc>
          <w:tcPr>
            <w:tcW w:w="0" w:type="auto"/>
            <w:noWrap/>
            <w:hideMark/>
          </w:tcPr>
          <w:p w14:paraId="341F4A7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-3.962</w:t>
            </w:r>
          </w:p>
        </w:tc>
        <w:tc>
          <w:tcPr>
            <w:tcW w:w="0" w:type="auto"/>
            <w:noWrap/>
            <w:hideMark/>
          </w:tcPr>
          <w:p w14:paraId="2F79630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-3.097</w:t>
            </w:r>
          </w:p>
        </w:tc>
        <w:tc>
          <w:tcPr>
            <w:tcW w:w="0" w:type="auto"/>
            <w:noWrap/>
            <w:hideMark/>
          </w:tcPr>
          <w:p w14:paraId="5ED886D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-1.865</w:t>
            </w:r>
          </w:p>
        </w:tc>
        <w:tc>
          <w:tcPr>
            <w:tcW w:w="0" w:type="auto"/>
            <w:noWrap/>
            <w:hideMark/>
          </w:tcPr>
          <w:p w14:paraId="33B9BFA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-0.281</w:t>
            </w:r>
          </w:p>
        </w:tc>
        <w:tc>
          <w:tcPr>
            <w:tcW w:w="0" w:type="auto"/>
            <w:noWrap/>
            <w:hideMark/>
          </w:tcPr>
          <w:p w14:paraId="77F9F91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0.958</w:t>
            </w:r>
          </w:p>
        </w:tc>
        <w:tc>
          <w:tcPr>
            <w:tcW w:w="0" w:type="auto"/>
            <w:noWrap/>
            <w:hideMark/>
          </w:tcPr>
          <w:p w14:paraId="4BD6445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3.047</w:t>
            </w:r>
          </w:p>
        </w:tc>
        <w:tc>
          <w:tcPr>
            <w:tcW w:w="0" w:type="auto"/>
            <w:noWrap/>
            <w:hideMark/>
          </w:tcPr>
          <w:p w14:paraId="7607CA9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5.438</w:t>
            </w:r>
          </w:p>
        </w:tc>
        <w:tc>
          <w:tcPr>
            <w:tcW w:w="0" w:type="auto"/>
            <w:noWrap/>
            <w:hideMark/>
          </w:tcPr>
          <w:p w14:paraId="23F3E3A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1.916</w:t>
            </w:r>
          </w:p>
        </w:tc>
        <w:tc>
          <w:tcPr>
            <w:tcW w:w="0" w:type="auto"/>
            <w:noWrap/>
            <w:hideMark/>
          </w:tcPr>
          <w:p w14:paraId="5E71BE4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-0.854</w:t>
            </w:r>
          </w:p>
        </w:tc>
        <w:tc>
          <w:tcPr>
            <w:tcW w:w="0" w:type="auto"/>
            <w:noWrap/>
            <w:hideMark/>
          </w:tcPr>
          <w:p w14:paraId="4C9EB67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-0.38</w:t>
            </w:r>
          </w:p>
        </w:tc>
      </w:tr>
      <w:tr w:rsidR="00367643" w:rsidRPr="00367643" w14:paraId="429DFC73"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E55756"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3C544C1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-2.859</w:t>
            </w:r>
          </w:p>
        </w:tc>
        <w:tc>
          <w:tcPr>
            <w:tcW w:w="0" w:type="auto"/>
            <w:noWrap/>
            <w:hideMark/>
          </w:tcPr>
          <w:p w14:paraId="08F803F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-3.236</w:t>
            </w:r>
          </w:p>
        </w:tc>
        <w:tc>
          <w:tcPr>
            <w:tcW w:w="0" w:type="auto"/>
            <w:noWrap/>
            <w:hideMark/>
          </w:tcPr>
          <w:p w14:paraId="2DBE07D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-3.32</w:t>
            </w:r>
          </w:p>
        </w:tc>
        <w:tc>
          <w:tcPr>
            <w:tcW w:w="0" w:type="auto"/>
            <w:noWrap/>
            <w:hideMark/>
          </w:tcPr>
          <w:p w14:paraId="6E403B9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-3.406</w:t>
            </w:r>
          </w:p>
        </w:tc>
        <w:tc>
          <w:tcPr>
            <w:tcW w:w="0" w:type="auto"/>
            <w:noWrap/>
            <w:hideMark/>
          </w:tcPr>
          <w:p w14:paraId="313A0FC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-3.487</w:t>
            </w:r>
          </w:p>
        </w:tc>
        <w:tc>
          <w:tcPr>
            <w:tcW w:w="0" w:type="auto"/>
            <w:noWrap/>
            <w:hideMark/>
          </w:tcPr>
          <w:p w14:paraId="1B7D1B7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-3.622</w:t>
            </w:r>
          </w:p>
        </w:tc>
        <w:tc>
          <w:tcPr>
            <w:tcW w:w="0" w:type="auto"/>
            <w:noWrap/>
            <w:hideMark/>
          </w:tcPr>
          <w:p w14:paraId="2994797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w:t>
            </w:r>
          </w:p>
        </w:tc>
        <w:tc>
          <w:tcPr>
            <w:tcW w:w="0" w:type="auto"/>
            <w:noWrap/>
            <w:hideMark/>
          </w:tcPr>
          <w:p w14:paraId="4004385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-3.23</w:t>
            </w:r>
          </w:p>
        </w:tc>
        <w:tc>
          <w:tcPr>
            <w:tcW w:w="0" w:type="auto"/>
            <w:noWrap/>
            <w:hideMark/>
          </w:tcPr>
          <w:p w14:paraId="7CF1922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-2.548</w:t>
            </w:r>
          </w:p>
        </w:tc>
        <w:tc>
          <w:tcPr>
            <w:tcW w:w="0" w:type="auto"/>
            <w:noWrap/>
            <w:hideMark/>
          </w:tcPr>
          <w:p w14:paraId="5A81DA3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-2.368</w:t>
            </w:r>
          </w:p>
        </w:tc>
      </w:tr>
      <w:tr w:rsidR="00367643" w:rsidRPr="00367643" w14:paraId="28B6EB9B"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EA9AA6"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T.Enrgy]</w:t>
            </w:r>
          </w:p>
        </w:tc>
        <w:tc>
          <w:tcPr>
            <w:tcW w:w="0" w:type="auto"/>
            <w:noWrap/>
            <w:hideMark/>
          </w:tcPr>
          <w:p w14:paraId="603BA81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-1.198</w:t>
            </w:r>
          </w:p>
        </w:tc>
        <w:tc>
          <w:tcPr>
            <w:tcW w:w="0" w:type="auto"/>
            <w:noWrap/>
            <w:hideMark/>
          </w:tcPr>
          <w:p w14:paraId="6BACA01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-1.762</w:t>
            </w:r>
          </w:p>
        </w:tc>
        <w:tc>
          <w:tcPr>
            <w:tcW w:w="0" w:type="auto"/>
            <w:noWrap/>
            <w:hideMark/>
          </w:tcPr>
          <w:p w14:paraId="5886B0D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-2.35</w:t>
            </w:r>
          </w:p>
        </w:tc>
        <w:tc>
          <w:tcPr>
            <w:tcW w:w="0" w:type="auto"/>
            <w:noWrap/>
            <w:hideMark/>
          </w:tcPr>
          <w:p w14:paraId="423A957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-3.908</w:t>
            </w:r>
          </w:p>
        </w:tc>
        <w:tc>
          <w:tcPr>
            <w:tcW w:w="0" w:type="auto"/>
            <w:noWrap/>
            <w:hideMark/>
          </w:tcPr>
          <w:p w14:paraId="5C842DD9"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-4.925</w:t>
            </w:r>
            <w:r w:rsidRPr="00367643">
              <w:rPr>
                <w:rFonts w:ascii="Helvetica" w:eastAsia="Times New Roman" w:hAnsi="Helvetica" w:cs="Calibri"/>
                <w:color w:val="000000"/>
                <w:vertAlign w:val="superscript"/>
              </w:rPr>
              <w:t>*</w:t>
            </w:r>
          </w:p>
        </w:tc>
        <w:tc>
          <w:tcPr>
            <w:tcW w:w="0" w:type="auto"/>
            <w:noWrap/>
            <w:hideMark/>
          </w:tcPr>
          <w:p w14:paraId="55DFCC3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-5.793</w:t>
            </w:r>
            <w:r w:rsidRPr="00367643">
              <w:rPr>
                <w:rFonts w:ascii="Helvetica" w:eastAsia="Times New Roman" w:hAnsi="Helvetica" w:cs="Calibri"/>
                <w:color w:val="000000"/>
                <w:vertAlign w:val="superscript"/>
              </w:rPr>
              <w:t>**</w:t>
            </w:r>
          </w:p>
        </w:tc>
        <w:tc>
          <w:tcPr>
            <w:tcW w:w="0" w:type="auto"/>
            <w:noWrap/>
            <w:hideMark/>
          </w:tcPr>
          <w:p w14:paraId="05A9AFBA"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-5.935</w:t>
            </w:r>
            <w:r w:rsidRPr="00367643">
              <w:rPr>
                <w:rFonts w:ascii="Helvetica" w:eastAsia="Times New Roman" w:hAnsi="Helvetica" w:cs="Calibri"/>
                <w:color w:val="000000"/>
                <w:vertAlign w:val="superscript"/>
              </w:rPr>
              <w:t>**</w:t>
            </w:r>
          </w:p>
        </w:tc>
        <w:tc>
          <w:tcPr>
            <w:tcW w:w="0" w:type="auto"/>
            <w:noWrap/>
            <w:hideMark/>
          </w:tcPr>
          <w:p w14:paraId="59C714F6"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-6.689</w:t>
            </w:r>
            <w:r w:rsidRPr="00367643">
              <w:rPr>
                <w:rFonts w:ascii="Helvetica" w:eastAsia="Times New Roman" w:hAnsi="Helvetica" w:cs="Calibri"/>
                <w:color w:val="000000"/>
                <w:vertAlign w:val="superscript"/>
              </w:rPr>
              <w:t>**</w:t>
            </w:r>
          </w:p>
        </w:tc>
        <w:tc>
          <w:tcPr>
            <w:tcW w:w="0" w:type="auto"/>
            <w:noWrap/>
            <w:hideMark/>
          </w:tcPr>
          <w:p w14:paraId="457C0984"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-5.496</w:t>
            </w:r>
            <w:r w:rsidRPr="00367643">
              <w:rPr>
                <w:rFonts w:ascii="Helvetica" w:eastAsia="Times New Roman" w:hAnsi="Helvetica" w:cs="Calibri"/>
                <w:color w:val="000000"/>
                <w:vertAlign w:val="superscript"/>
              </w:rPr>
              <w:t>***</w:t>
            </w:r>
          </w:p>
        </w:tc>
        <w:tc>
          <w:tcPr>
            <w:tcW w:w="0" w:type="auto"/>
            <w:noWrap/>
            <w:hideMark/>
          </w:tcPr>
          <w:p w14:paraId="4285F93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-2.839</w:t>
            </w:r>
          </w:p>
        </w:tc>
      </w:tr>
      <w:tr w:rsidR="00367643" w:rsidRPr="00367643" w14:paraId="2BEEC2C7"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79625E"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27BF677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w:t>
            </w:r>
          </w:p>
        </w:tc>
        <w:tc>
          <w:tcPr>
            <w:tcW w:w="0" w:type="auto"/>
            <w:noWrap/>
            <w:hideMark/>
          </w:tcPr>
          <w:p w14:paraId="74F05C3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-2.604</w:t>
            </w:r>
          </w:p>
        </w:tc>
        <w:tc>
          <w:tcPr>
            <w:tcW w:w="0" w:type="auto"/>
            <w:noWrap/>
            <w:hideMark/>
          </w:tcPr>
          <w:p w14:paraId="440DFDE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-2.671</w:t>
            </w:r>
          </w:p>
        </w:tc>
        <w:tc>
          <w:tcPr>
            <w:tcW w:w="0" w:type="auto"/>
            <w:noWrap/>
            <w:hideMark/>
          </w:tcPr>
          <w:p w14:paraId="67D3281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-2.74</w:t>
            </w:r>
          </w:p>
        </w:tc>
        <w:tc>
          <w:tcPr>
            <w:tcW w:w="0" w:type="auto"/>
            <w:noWrap/>
            <w:hideMark/>
          </w:tcPr>
          <w:p w14:paraId="2AB4EC2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-2.806</w:t>
            </w:r>
          </w:p>
        </w:tc>
        <w:tc>
          <w:tcPr>
            <w:tcW w:w="0" w:type="auto"/>
            <w:noWrap/>
            <w:hideMark/>
          </w:tcPr>
          <w:p w14:paraId="79D4045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-2.914</w:t>
            </w:r>
          </w:p>
        </w:tc>
        <w:tc>
          <w:tcPr>
            <w:tcW w:w="0" w:type="auto"/>
            <w:noWrap/>
            <w:hideMark/>
          </w:tcPr>
          <w:p w14:paraId="55B80AB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-2.896</w:t>
            </w:r>
          </w:p>
        </w:tc>
        <w:tc>
          <w:tcPr>
            <w:tcW w:w="0" w:type="auto"/>
            <w:noWrap/>
            <w:hideMark/>
          </w:tcPr>
          <w:p w14:paraId="10812C9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-2.599</w:t>
            </w:r>
          </w:p>
        </w:tc>
        <w:tc>
          <w:tcPr>
            <w:tcW w:w="0" w:type="auto"/>
            <w:noWrap/>
            <w:hideMark/>
          </w:tcPr>
          <w:p w14:paraId="469933B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-2.05</w:t>
            </w:r>
          </w:p>
        </w:tc>
        <w:tc>
          <w:tcPr>
            <w:tcW w:w="0" w:type="auto"/>
            <w:noWrap/>
            <w:hideMark/>
          </w:tcPr>
          <w:p w14:paraId="7E62B60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-1.905</w:t>
            </w:r>
          </w:p>
        </w:tc>
      </w:tr>
      <w:tr w:rsidR="00367643" w:rsidRPr="00367643" w14:paraId="3EC1D0A3"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B30CA9"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T.Hlth]</w:t>
            </w:r>
          </w:p>
        </w:tc>
        <w:tc>
          <w:tcPr>
            <w:tcW w:w="0" w:type="auto"/>
            <w:noWrap/>
            <w:hideMark/>
          </w:tcPr>
          <w:p w14:paraId="4CF963F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1.248</w:t>
            </w:r>
          </w:p>
        </w:tc>
        <w:tc>
          <w:tcPr>
            <w:tcW w:w="0" w:type="auto"/>
            <w:noWrap/>
            <w:hideMark/>
          </w:tcPr>
          <w:p w14:paraId="167DF4C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2.755</w:t>
            </w:r>
          </w:p>
        </w:tc>
        <w:tc>
          <w:tcPr>
            <w:tcW w:w="0" w:type="auto"/>
            <w:noWrap/>
            <w:hideMark/>
          </w:tcPr>
          <w:p w14:paraId="79231C5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4.033</w:t>
            </w:r>
            <w:r w:rsidRPr="00367643">
              <w:rPr>
                <w:rFonts w:ascii="Helvetica" w:eastAsia="Times New Roman" w:hAnsi="Helvetica" w:cs="Calibri"/>
                <w:color w:val="000000"/>
                <w:vertAlign w:val="superscript"/>
              </w:rPr>
              <w:t>**</w:t>
            </w:r>
          </w:p>
        </w:tc>
        <w:tc>
          <w:tcPr>
            <w:tcW w:w="0" w:type="auto"/>
            <w:noWrap/>
            <w:hideMark/>
          </w:tcPr>
          <w:p w14:paraId="53028D4B"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5.209</w:t>
            </w:r>
            <w:r w:rsidRPr="00367643">
              <w:rPr>
                <w:rFonts w:ascii="Helvetica" w:eastAsia="Times New Roman" w:hAnsi="Helvetica" w:cs="Calibri"/>
                <w:color w:val="000000"/>
                <w:vertAlign w:val="superscript"/>
              </w:rPr>
              <w:t>**</w:t>
            </w:r>
          </w:p>
        </w:tc>
        <w:tc>
          <w:tcPr>
            <w:tcW w:w="0" w:type="auto"/>
            <w:noWrap/>
            <w:hideMark/>
          </w:tcPr>
          <w:p w14:paraId="23F35AE0"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4.952</w:t>
            </w:r>
            <w:r w:rsidRPr="00367643">
              <w:rPr>
                <w:rFonts w:ascii="Helvetica" w:eastAsia="Times New Roman" w:hAnsi="Helvetica" w:cs="Calibri"/>
                <w:color w:val="000000"/>
                <w:vertAlign w:val="superscript"/>
              </w:rPr>
              <w:t>**</w:t>
            </w:r>
          </w:p>
        </w:tc>
        <w:tc>
          <w:tcPr>
            <w:tcW w:w="0" w:type="auto"/>
            <w:noWrap/>
            <w:hideMark/>
          </w:tcPr>
          <w:p w14:paraId="49F21B0A"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6.165</w:t>
            </w:r>
            <w:r w:rsidRPr="00367643">
              <w:rPr>
                <w:rFonts w:ascii="Helvetica" w:eastAsia="Times New Roman" w:hAnsi="Helvetica" w:cs="Calibri"/>
                <w:color w:val="000000"/>
                <w:vertAlign w:val="superscript"/>
              </w:rPr>
              <w:t>***</w:t>
            </w:r>
          </w:p>
        </w:tc>
        <w:tc>
          <w:tcPr>
            <w:tcW w:w="0" w:type="auto"/>
            <w:noWrap/>
            <w:hideMark/>
          </w:tcPr>
          <w:p w14:paraId="68043C67"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5.509</w:t>
            </w:r>
            <w:r w:rsidRPr="00367643">
              <w:rPr>
                <w:rFonts w:ascii="Helvetica" w:eastAsia="Times New Roman" w:hAnsi="Helvetica" w:cs="Calibri"/>
                <w:color w:val="000000"/>
                <w:vertAlign w:val="superscript"/>
              </w:rPr>
              <w:t>**</w:t>
            </w:r>
          </w:p>
        </w:tc>
        <w:tc>
          <w:tcPr>
            <w:tcW w:w="0" w:type="auto"/>
            <w:noWrap/>
            <w:hideMark/>
          </w:tcPr>
          <w:p w14:paraId="058E193B"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4.152</w:t>
            </w:r>
            <w:r w:rsidRPr="00367643">
              <w:rPr>
                <w:rFonts w:ascii="Helvetica" w:eastAsia="Times New Roman" w:hAnsi="Helvetica" w:cs="Calibri"/>
                <w:color w:val="000000"/>
                <w:vertAlign w:val="superscript"/>
              </w:rPr>
              <w:t>**</w:t>
            </w:r>
          </w:p>
        </w:tc>
        <w:tc>
          <w:tcPr>
            <w:tcW w:w="0" w:type="auto"/>
            <w:noWrap/>
            <w:hideMark/>
          </w:tcPr>
          <w:p w14:paraId="376AAFC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1.309</w:t>
            </w:r>
          </w:p>
        </w:tc>
        <w:tc>
          <w:tcPr>
            <w:tcW w:w="0" w:type="auto"/>
            <w:noWrap/>
            <w:hideMark/>
          </w:tcPr>
          <w:p w14:paraId="12E6E3E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0.441</w:t>
            </w:r>
          </w:p>
        </w:tc>
      </w:tr>
      <w:tr w:rsidR="00367643" w:rsidRPr="00367643" w14:paraId="28E9D5D3"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6DCE24"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0B89F52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-1.753</w:t>
            </w:r>
          </w:p>
        </w:tc>
        <w:tc>
          <w:tcPr>
            <w:tcW w:w="0" w:type="auto"/>
            <w:noWrap/>
            <w:hideMark/>
          </w:tcPr>
          <w:p w14:paraId="468E83E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-1.984</w:t>
            </w:r>
          </w:p>
        </w:tc>
        <w:tc>
          <w:tcPr>
            <w:tcW w:w="0" w:type="auto"/>
            <w:noWrap/>
            <w:hideMark/>
          </w:tcPr>
          <w:p w14:paraId="646616B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-2.036</w:t>
            </w:r>
          </w:p>
        </w:tc>
        <w:tc>
          <w:tcPr>
            <w:tcW w:w="0" w:type="auto"/>
            <w:noWrap/>
            <w:hideMark/>
          </w:tcPr>
          <w:p w14:paraId="3B83663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-2.088</w:t>
            </w:r>
          </w:p>
        </w:tc>
        <w:tc>
          <w:tcPr>
            <w:tcW w:w="0" w:type="auto"/>
            <w:noWrap/>
            <w:hideMark/>
          </w:tcPr>
          <w:p w14:paraId="3AF53B1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-2.138</w:t>
            </w:r>
          </w:p>
        </w:tc>
        <w:tc>
          <w:tcPr>
            <w:tcW w:w="0" w:type="auto"/>
            <w:noWrap/>
            <w:hideMark/>
          </w:tcPr>
          <w:p w14:paraId="6CE9163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-2.221</w:t>
            </w:r>
          </w:p>
        </w:tc>
        <w:tc>
          <w:tcPr>
            <w:tcW w:w="0" w:type="auto"/>
            <w:noWrap/>
            <w:hideMark/>
          </w:tcPr>
          <w:p w14:paraId="4506C1B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-2.207</w:t>
            </w:r>
          </w:p>
        </w:tc>
        <w:tc>
          <w:tcPr>
            <w:tcW w:w="0" w:type="auto"/>
            <w:noWrap/>
            <w:hideMark/>
          </w:tcPr>
          <w:p w14:paraId="2F42025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-1.981</w:t>
            </w:r>
          </w:p>
        </w:tc>
        <w:tc>
          <w:tcPr>
            <w:tcW w:w="0" w:type="auto"/>
            <w:noWrap/>
            <w:hideMark/>
          </w:tcPr>
          <w:p w14:paraId="126179D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-1.563</w:t>
            </w:r>
          </w:p>
        </w:tc>
        <w:tc>
          <w:tcPr>
            <w:tcW w:w="0" w:type="auto"/>
            <w:noWrap/>
            <w:hideMark/>
          </w:tcPr>
          <w:p w14:paraId="408AD3B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-1.452</w:t>
            </w:r>
          </w:p>
        </w:tc>
      </w:tr>
      <w:tr w:rsidR="00367643" w:rsidRPr="00367643" w14:paraId="09313F2B"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BCC32A"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T.Manuf]</w:t>
            </w:r>
          </w:p>
        </w:tc>
        <w:tc>
          <w:tcPr>
            <w:tcW w:w="0" w:type="auto"/>
            <w:noWrap/>
            <w:hideMark/>
          </w:tcPr>
          <w:p w14:paraId="3D97EEF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0.502</w:t>
            </w:r>
          </w:p>
        </w:tc>
        <w:tc>
          <w:tcPr>
            <w:tcW w:w="0" w:type="auto"/>
            <w:noWrap/>
            <w:hideMark/>
          </w:tcPr>
          <w:p w14:paraId="08B8136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1.206</w:t>
            </w:r>
          </w:p>
        </w:tc>
        <w:tc>
          <w:tcPr>
            <w:tcW w:w="0" w:type="auto"/>
            <w:noWrap/>
            <w:hideMark/>
          </w:tcPr>
          <w:p w14:paraId="18CC8EA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1.718</w:t>
            </w:r>
          </w:p>
        </w:tc>
        <w:tc>
          <w:tcPr>
            <w:tcW w:w="0" w:type="auto"/>
            <w:noWrap/>
            <w:hideMark/>
          </w:tcPr>
          <w:p w14:paraId="7A88DC9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2.605</w:t>
            </w:r>
          </w:p>
        </w:tc>
        <w:tc>
          <w:tcPr>
            <w:tcW w:w="0" w:type="auto"/>
            <w:noWrap/>
            <w:hideMark/>
          </w:tcPr>
          <w:p w14:paraId="6F83F48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3.491</w:t>
            </w:r>
          </w:p>
        </w:tc>
        <w:tc>
          <w:tcPr>
            <w:tcW w:w="0" w:type="auto"/>
            <w:noWrap/>
            <w:hideMark/>
          </w:tcPr>
          <w:p w14:paraId="3448F786"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4.059</w:t>
            </w:r>
            <w:r w:rsidRPr="00367643">
              <w:rPr>
                <w:rFonts w:ascii="Helvetica" w:eastAsia="Times New Roman" w:hAnsi="Helvetica" w:cs="Calibri"/>
                <w:color w:val="000000"/>
                <w:vertAlign w:val="superscript"/>
              </w:rPr>
              <w:t>*</w:t>
            </w:r>
          </w:p>
        </w:tc>
        <w:tc>
          <w:tcPr>
            <w:tcW w:w="0" w:type="auto"/>
            <w:noWrap/>
            <w:hideMark/>
          </w:tcPr>
          <w:p w14:paraId="6E4C9BBB"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3.799</w:t>
            </w:r>
            <w:r w:rsidRPr="00367643">
              <w:rPr>
                <w:rFonts w:ascii="Helvetica" w:eastAsia="Times New Roman" w:hAnsi="Helvetica" w:cs="Calibri"/>
                <w:color w:val="000000"/>
                <w:vertAlign w:val="superscript"/>
              </w:rPr>
              <w:t>*</w:t>
            </w:r>
          </w:p>
        </w:tc>
        <w:tc>
          <w:tcPr>
            <w:tcW w:w="0" w:type="auto"/>
            <w:noWrap/>
            <w:hideMark/>
          </w:tcPr>
          <w:p w14:paraId="0BFF3CC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1.947</w:t>
            </w:r>
          </w:p>
        </w:tc>
        <w:tc>
          <w:tcPr>
            <w:tcW w:w="0" w:type="auto"/>
            <w:noWrap/>
            <w:hideMark/>
          </w:tcPr>
          <w:p w14:paraId="59CBBB9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1.857</w:t>
            </w:r>
          </w:p>
        </w:tc>
        <w:tc>
          <w:tcPr>
            <w:tcW w:w="0" w:type="auto"/>
            <w:noWrap/>
            <w:hideMark/>
          </w:tcPr>
          <w:p w14:paraId="77E78DA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0.528</w:t>
            </w:r>
          </w:p>
        </w:tc>
      </w:tr>
      <w:tr w:rsidR="00367643" w:rsidRPr="00367643" w14:paraId="70AE1D82"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511AD4"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5F7F186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-1.768</w:t>
            </w:r>
          </w:p>
        </w:tc>
        <w:tc>
          <w:tcPr>
            <w:tcW w:w="0" w:type="auto"/>
            <w:noWrap/>
            <w:hideMark/>
          </w:tcPr>
          <w:p w14:paraId="29D8C62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-2.001</w:t>
            </w:r>
          </w:p>
        </w:tc>
        <w:tc>
          <w:tcPr>
            <w:tcW w:w="0" w:type="auto"/>
            <w:noWrap/>
            <w:hideMark/>
          </w:tcPr>
          <w:p w14:paraId="7C373EC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-2.053</w:t>
            </w:r>
          </w:p>
        </w:tc>
        <w:tc>
          <w:tcPr>
            <w:tcW w:w="0" w:type="auto"/>
            <w:noWrap/>
            <w:hideMark/>
          </w:tcPr>
          <w:p w14:paraId="6E704C5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-2.106</w:t>
            </w:r>
          </w:p>
        </w:tc>
        <w:tc>
          <w:tcPr>
            <w:tcW w:w="0" w:type="auto"/>
            <w:noWrap/>
            <w:hideMark/>
          </w:tcPr>
          <w:p w14:paraId="652E26D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-2.156</w:t>
            </w:r>
          </w:p>
        </w:tc>
        <w:tc>
          <w:tcPr>
            <w:tcW w:w="0" w:type="auto"/>
            <w:noWrap/>
            <w:hideMark/>
          </w:tcPr>
          <w:p w14:paraId="3694A93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-2.239</w:t>
            </w:r>
          </w:p>
        </w:tc>
        <w:tc>
          <w:tcPr>
            <w:tcW w:w="0" w:type="auto"/>
            <w:noWrap/>
            <w:hideMark/>
          </w:tcPr>
          <w:p w14:paraId="002DB6F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-2.226</w:t>
            </w:r>
          </w:p>
        </w:tc>
        <w:tc>
          <w:tcPr>
            <w:tcW w:w="0" w:type="auto"/>
            <w:noWrap/>
            <w:hideMark/>
          </w:tcPr>
          <w:p w14:paraId="74D217B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-1.997</w:t>
            </w:r>
          </w:p>
        </w:tc>
        <w:tc>
          <w:tcPr>
            <w:tcW w:w="0" w:type="auto"/>
            <w:noWrap/>
            <w:hideMark/>
          </w:tcPr>
          <w:p w14:paraId="3AE3F74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-1.576</w:t>
            </w:r>
          </w:p>
        </w:tc>
        <w:tc>
          <w:tcPr>
            <w:tcW w:w="0" w:type="auto"/>
            <w:noWrap/>
            <w:hideMark/>
          </w:tcPr>
          <w:p w14:paraId="56936C4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-1.464</w:t>
            </w:r>
          </w:p>
        </w:tc>
      </w:tr>
      <w:tr w:rsidR="00367643" w:rsidRPr="00367643" w14:paraId="76B4BFAB"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AF0121"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T.Money]</w:t>
            </w:r>
          </w:p>
        </w:tc>
        <w:tc>
          <w:tcPr>
            <w:tcW w:w="0" w:type="auto"/>
            <w:noWrap/>
            <w:hideMark/>
          </w:tcPr>
          <w:p w14:paraId="6ECB4765"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-4.738</w:t>
            </w:r>
            <w:r w:rsidRPr="00367643">
              <w:rPr>
                <w:rFonts w:ascii="Helvetica" w:eastAsia="Times New Roman" w:hAnsi="Helvetica" w:cs="Calibri"/>
                <w:color w:val="000000"/>
                <w:vertAlign w:val="superscript"/>
              </w:rPr>
              <w:t>***</w:t>
            </w:r>
          </w:p>
        </w:tc>
        <w:tc>
          <w:tcPr>
            <w:tcW w:w="0" w:type="auto"/>
            <w:noWrap/>
            <w:hideMark/>
          </w:tcPr>
          <w:p w14:paraId="077EE9E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-3.369</w:t>
            </w:r>
            <w:r w:rsidRPr="00367643">
              <w:rPr>
                <w:rFonts w:ascii="Helvetica" w:eastAsia="Times New Roman" w:hAnsi="Helvetica" w:cs="Calibri"/>
                <w:color w:val="000000"/>
                <w:vertAlign w:val="superscript"/>
              </w:rPr>
              <w:t>**</w:t>
            </w:r>
          </w:p>
        </w:tc>
        <w:tc>
          <w:tcPr>
            <w:tcW w:w="0" w:type="auto"/>
            <w:noWrap/>
            <w:hideMark/>
          </w:tcPr>
          <w:p w14:paraId="2AE0E2D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-1.397</w:t>
            </w:r>
          </w:p>
        </w:tc>
        <w:tc>
          <w:tcPr>
            <w:tcW w:w="0" w:type="auto"/>
            <w:noWrap/>
            <w:hideMark/>
          </w:tcPr>
          <w:p w14:paraId="106C3A3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1.22</w:t>
            </w:r>
          </w:p>
        </w:tc>
        <w:tc>
          <w:tcPr>
            <w:tcW w:w="0" w:type="auto"/>
            <w:noWrap/>
            <w:hideMark/>
          </w:tcPr>
          <w:p w14:paraId="2302021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2.133</w:t>
            </w:r>
          </w:p>
        </w:tc>
        <w:tc>
          <w:tcPr>
            <w:tcW w:w="0" w:type="auto"/>
            <w:noWrap/>
            <w:hideMark/>
          </w:tcPr>
          <w:p w14:paraId="1F17B382"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4.946</w:t>
            </w:r>
            <w:r w:rsidRPr="00367643">
              <w:rPr>
                <w:rFonts w:ascii="Helvetica" w:eastAsia="Times New Roman" w:hAnsi="Helvetica" w:cs="Calibri"/>
                <w:color w:val="000000"/>
                <w:vertAlign w:val="superscript"/>
              </w:rPr>
              <w:t>***</w:t>
            </w:r>
          </w:p>
        </w:tc>
        <w:tc>
          <w:tcPr>
            <w:tcW w:w="0" w:type="auto"/>
            <w:noWrap/>
            <w:hideMark/>
          </w:tcPr>
          <w:p w14:paraId="6B4E32B4"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5.803</w:t>
            </w:r>
            <w:r w:rsidRPr="00367643">
              <w:rPr>
                <w:rFonts w:ascii="Helvetica" w:eastAsia="Times New Roman" w:hAnsi="Helvetica" w:cs="Calibri"/>
                <w:color w:val="000000"/>
                <w:vertAlign w:val="superscript"/>
              </w:rPr>
              <w:t>***</w:t>
            </w:r>
          </w:p>
        </w:tc>
        <w:tc>
          <w:tcPr>
            <w:tcW w:w="0" w:type="auto"/>
            <w:noWrap/>
            <w:hideMark/>
          </w:tcPr>
          <w:p w14:paraId="31FC113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3.682</w:t>
            </w:r>
            <w:r w:rsidRPr="00367643">
              <w:rPr>
                <w:rFonts w:ascii="Helvetica" w:eastAsia="Times New Roman" w:hAnsi="Helvetica" w:cs="Calibri"/>
                <w:color w:val="000000"/>
                <w:vertAlign w:val="superscript"/>
              </w:rPr>
              <w:t>**</w:t>
            </w:r>
          </w:p>
        </w:tc>
        <w:tc>
          <w:tcPr>
            <w:tcW w:w="0" w:type="auto"/>
            <w:noWrap/>
            <w:hideMark/>
          </w:tcPr>
          <w:p w14:paraId="2E2E0FB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0.991</w:t>
            </w:r>
          </w:p>
        </w:tc>
        <w:tc>
          <w:tcPr>
            <w:tcW w:w="0" w:type="auto"/>
            <w:noWrap/>
            <w:hideMark/>
          </w:tcPr>
          <w:p w14:paraId="381E1FB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-1.369</w:t>
            </w:r>
          </w:p>
        </w:tc>
      </w:tr>
      <w:tr w:rsidR="00367643" w:rsidRPr="00367643" w14:paraId="0B7BB783"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2A08CC"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5AA02F6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-1.477</w:t>
            </w:r>
          </w:p>
        </w:tc>
        <w:tc>
          <w:tcPr>
            <w:tcW w:w="0" w:type="auto"/>
            <w:noWrap/>
            <w:hideMark/>
          </w:tcPr>
          <w:p w14:paraId="4E46A20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-1.672</w:t>
            </w:r>
          </w:p>
        </w:tc>
        <w:tc>
          <w:tcPr>
            <w:tcW w:w="0" w:type="auto"/>
            <w:noWrap/>
            <w:hideMark/>
          </w:tcPr>
          <w:p w14:paraId="06C4030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-1.715</w:t>
            </w:r>
          </w:p>
        </w:tc>
        <w:tc>
          <w:tcPr>
            <w:tcW w:w="0" w:type="auto"/>
            <w:noWrap/>
            <w:hideMark/>
          </w:tcPr>
          <w:p w14:paraId="28B4D46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-1.759</w:t>
            </w:r>
          </w:p>
        </w:tc>
        <w:tc>
          <w:tcPr>
            <w:tcW w:w="0" w:type="auto"/>
            <w:noWrap/>
            <w:hideMark/>
          </w:tcPr>
          <w:p w14:paraId="3C45110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-1.801</w:t>
            </w:r>
          </w:p>
        </w:tc>
        <w:tc>
          <w:tcPr>
            <w:tcW w:w="0" w:type="auto"/>
            <w:noWrap/>
            <w:hideMark/>
          </w:tcPr>
          <w:p w14:paraId="40AA96A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-1.871</w:t>
            </w:r>
          </w:p>
        </w:tc>
        <w:tc>
          <w:tcPr>
            <w:tcW w:w="0" w:type="auto"/>
            <w:noWrap/>
            <w:hideMark/>
          </w:tcPr>
          <w:p w14:paraId="6B615F9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-1.859</w:t>
            </w:r>
          </w:p>
        </w:tc>
        <w:tc>
          <w:tcPr>
            <w:tcW w:w="0" w:type="auto"/>
            <w:noWrap/>
            <w:hideMark/>
          </w:tcPr>
          <w:p w14:paraId="119D6AD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-1.668</w:t>
            </w:r>
          </w:p>
        </w:tc>
        <w:tc>
          <w:tcPr>
            <w:tcW w:w="0" w:type="auto"/>
            <w:noWrap/>
            <w:hideMark/>
          </w:tcPr>
          <w:p w14:paraId="5F198AE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-1.316</w:t>
            </w:r>
          </w:p>
        </w:tc>
        <w:tc>
          <w:tcPr>
            <w:tcW w:w="0" w:type="auto"/>
            <w:noWrap/>
            <w:hideMark/>
          </w:tcPr>
          <w:p w14:paraId="71F2D25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-1.223</w:t>
            </w:r>
          </w:p>
        </w:tc>
      </w:tr>
      <w:tr w:rsidR="00367643" w:rsidRPr="00367643" w14:paraId="572F2C68"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3BCBB9"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lastRenderedPageBreak/>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T.NoDur]</w:t>
            </w:r>
          </w:p>
        </w:tc>
        <w:tc>
          <w:tcPr>
            <w:tcW w:w="0" w:type="auto"/>
            <w:noWrap/>
            <w:hideMark/>
          </w:tcPr>
          <w:p w14:paraId="2503355A"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-3.412</w:t>
            </w:r>
            <w:r w:rsidRPr="00367643">
              <w:rPr>
                <w:rFonts w:ascii="Helvetica" w:eastAsia="Times New Roman" w:hAnsi="Helvetica" w:cs="Calibri"/>
                <w:color w:val="000000"/>
                <w:vertAlign w:val="superscript"/>
              </w:rPr>
              <w:t>*</w:t>
            </w:r>
          </w:p>
        </w:tc>
        <w:tc>
          <w:tcPr>
            <w:tcW w:w="0" w:type="auto"/>
            <w:noWrap/>
            <w:hideMark/>
          </w:tcPr>
          <w:p w14:paraId="0722799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-2.586</w:t>
            </w:r>
          </w:p>
        </w:tc>
        <w:tc>
          <w:tcPr>
            <w:tcW w:w="0" w:type="auto"/>
            <w:noWrap/>
            <w:hideMark/>
          </w:tcPr>
          <w:p w14:paraId="509E682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-2.583</w:t>
            </w:r>
          </w:p>
        </w:tc>
        <w:tc>
          <w:tcPr>
            <w:tcW w:w="0" w:type="auto"/>
            <w:noWrap/>
            <w:hideMark/>
          </w:tcPr>
          <w:p w14:paraId="680F382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-1.492</w:t>
            </w:r>
          </w:p>
        </w:tc>
        <w:tc>
          <w:tcPr>
            <w:tcW w:w="0" w:type="auto"/>
            <w:noWrap/>
            <w:hideMark/>
          </w:tcPr>
          <w:p w14:paraId="2AEAE82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-1.464</w:t>
            </w:r>
          </w:p>
        </w:tc>
        <w:tc>
          <w:tcPr>
            <w:tcW w:w="0" w:type="auto"/>
            <w:noWrap/>
            <w:hideMark/>
          </w:tcPr>
          <w:p w14:paraId="10D9A0F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-0.462</w:t>
            </w:r>
          </w:p>
        </w:tc>
        <w:tc>
          <w:tcPr>
            <w:tcW w:w="0" w:type="auto"/>
            <w:noWrap/>
            <w:hideMark/>
          </w:tcPr>
          <w:p w14:paraId="0800504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0.043</w:t>
            </w:r>
          </w:p>
        </w:tc>
        <w:tc>
          <w:tcPr>
            <w:tcW w:w="0" w:type="auto"/>
            <w:noWrap/>
            <w:hideMark/>
          </w:tcPr>
          <w:p w14:paraId="0F13E6D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-0.51</w:t>
            </w:r>
          </w:p>
        </w:tc>
        <w:tc>
          <w:tcPr>
            <w:tcW w:w="0" w:type="auto"/>
            <w:noWrap/>
            <w:hideMark/>
          </w:tcPr>
          <w:p w14:paraId="098BB16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-1.573</w:t>
            </w:r>
          </w:p>
        </w:tc>
        <w:tc>
          <w:tcPr>
            <w:tcW w:w="0" w:type="auto"/>
            <w:noWrap/>
            <w:hideMark/>
          </w:tcPr>
          <w:p w14:paraId="4F219A7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-1.051</w:t>
            </w:r>
          </w:p>
        </w:tc>
      </w:tr>
      <w:tr w:rsidR="00367643" w:rsidRPr="00367643" w14:paraId="22A2882B"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C76A92"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4850463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-1.952</w:t>
            </w:r>
          </w:p>
        </w:tc>
        <w:tc>
          <w:tcPr>
            <w:tcW w:w="0" w:type="auto"/>
            <w:noWrap/>
            <w:hideMark/>
          </w:tcPr>
          <w:p w14:paraId="4AA3A53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-2.209</w:t>
            </w:r>
          </w:p>
        </w:tc>
        <w:tc>
          <w:tcPr>
            <w:tcW w:w="0" w:type="auto"/>
            <w:noWrap/>
            <w:hideMark/>
          </w:tcPr>
          <w:p w14:paraId="03072AD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-2.266</w:t>
            </w:r>
          </w:p>
        </w:tc>
        <w:tc>
          <w:tcPr>
            <w:tcW w:w="0" w:type="auto"/>
            <w:noWrap/>
            <w:hideMark/>
          </w:tcPr>
          <w:p w14:paraId="45045D5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-2.325</w:t>
            </w:r>
          </w:p>
        </w:tc>
        <w:tc>
          <w:tcPr>
            <w:tcW w:w="0" w:type="auto"/>
            <w:noWrap/>
            <w:hideMark/>
          </w:tcPr>
          <w:p w14:paraId="537DB28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-2.381</w:t>
            </w:r>
          </w:p>
        </w:tc>
        <w:tc>
          <w:tcPr>
            <w:tcW w:w="0" w:type="auto"/>
            <w:noWrap/>
            <w:hideMark/>
          </w:tcPr>
          <w:p w14:paraId="18364F9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-2.472</w:t>
            </w:r>
          </w:p>
        </w:tc>
        <w:tc>
          <w:tcPr>
            <w:tcW w:w="0" w:type="auto"/>
            <w:noWrap/>
            <w:hideMark/>
          </w:tcPr>
          <w:p w14:paraId="769915D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-2.458</w:t>
            </w:r>
          </w:p>
        </w:tc>
        <w:tc>
          <w:tcPr>
            <w:tcW w:w="0" w:type="auto"/>
            <w:noWrap/>
            <w:hideMark/>
          </w:tcPr>
          <w:p w14:paraId="69E706A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-2.205</w:t>
            </w:r>
          </w:p>
        </w:tc>
        <w:tc>
          <w:tcPr>
            <w:tcW w:w="0" w:type="auto"/>
            <w:noWrap/>
            <w:hideMark/>
          </w:tcPr>
          <w:p w14:paraId="5EF848E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-1.74</w:t>
            </w:r>
          </w:p>
        </w:tc>
        <w:tc>
          <w:tcPr>
            <w:tcW w:w="0" w:type="auto"/>
            <w:noWrap/>
            <w:hideMark/>
          </w:tcPr>
          <w:p w14:paraId="7611C43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-1.617</w:t>
            </w:r>
          </w:p>
        </w:tc>
      </w:tr>
      <w:tr w:rsidR="00367643" w:rsidRPr="00367643" w14:paraId="36FE2C5B"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4EA705"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T.Other]</w:t>
            </w:r>
          </w:p>
        </w:tc>
        <w:tc>
          <w:tcPr>
            <w:tcW w:w="0" w:type="auto"/>
            <w:noWrap/>
            <w:hideMark/>
          </w:tcPr>
          <w:p w14:paraId="746A5D0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0.36</w:t>
            </w:r>
          </w:p>
        </w:tc>
        <w:tc>
          <w:tcPr>
            <w:tcW w:w="0" w:type="auto"/>
            <w:noWrap/>
            <w:hideMark/>
          </w:tcPr>
          <w:p w14:paraId="2F7EE8A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1.52</w:t>
            </w:r>
          </w:p>
        </w:tc>
        <w:tc>
          <w:tcPr>
            <w:tcW w:w="0" w:type="auto"/>
            <w:noWrap/>
            <w:hideMark/>
          </w:tcPr>
          <w:p w14:paraId="32B0EB5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2.251</w:t>
            </w:r>
          </w:p>
        </w:tc>
        <w:tc>
          <w:tcPr>
            <w:tcW w:w="0" w:type="auto"/>
            <w:noWrap/>
            <w:hideMark/>
          </w:tcPr>
          <w:p w14:paraId="484084A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2.846</w:t>
            </w:r>
          </w:p>
        </w:tc>
        <w:tc>
          <w:tcPr>
            <w:tcW w:w="0" w:type="auto"/>
            <w:noWrap/>
            <w:hideMark/>
          </w:tcPr>
          <w:p w14:paraId="6E2DC8AA"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3.485</w:t>
            </w:r>
            <w:r w:rsidRPr="00367643">
              <w:rPr>
                <w:rFonts w:ascii="Helvetica" w:eastAsia="Times New Roman" w:hAnsi="Helvetica" w:cs="Calibri"/>
                <w:color w:val="000000"/>
                <w:vertAlign w:val="superscript"/>
              </w:rPr>
              <w:t>*</w:t>
            </w:r>
          </w:p>
        </w:tc>
        <w:tc>
          <w:tcPr>
            <w:tcW w:w="0" w:type="auto"/>
            <w:noWrap/>
            <w:hideMark/>
          </w:tcPr>
          <w:p w14:paraId="6D782554"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3.537</w:t>
            </w:r>
            <w:r w:rsidRPr="00367643">
              <w:rPr>
                <w:rFonts w:ascii="Helvetica" w:eastAsia="Times New Roman" w:hAnsi="Helvetica" w:cs="Calibri"/>
                <w:color w:val="000000"/>
                <w:vertAlign w:val="superscript"/>
              </w:rPr>
              <w:t>*</w:t>
            </w:r>
          </w:p>
        </w:tc>
        <w:tc>
          <w:tcPr>
            <w:tcW w:w="0" w:type="auto"/>
            <w:noWrap/>
            <w:hideMark/>
          </w:tcPr>
          <w:p w14:paraId="353D063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2.904</w:t>
            </w:r>
          </w:p>
        </w:tc>
        <w:tc>
          <w:tcPr>
            <w:tcW w:w="0" w:type="auto"/>
            <w:noWrap/>
            <w:hideMark/>
          </w:tcPr>
          <w:p w14:paraId="0124722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1.313</w:t>
            </w:r>
          </w:p>
        </w:tc>
        <w:tc>
          <w:tcPr>
            <w:tcW w:w="0" w:type="auto"/>
            <w:noWrap/>
            <w:hideMark/>
          </w:tcPr>
          <w:p w14:paraId="6E3D0E6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-0.27</w:t>
            </w:r>
          </w:p>
        </w:tc>
        <w:tc>
          <w:tcPr>
            <w:tcW w:w="0" w:type="auto"/>
            <w:noWrap/>
            <w:hideMark/>
          </w:tcPr>
          <w:p w14:paraId="375E480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0.774</w:t>
            </w:r>
          </w:p>
        </w:tc>
      </w:tr>
      <w:tr w:rsidR="00367643" w:rsidRPr="00367643" w14:paraId="141FE419"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FF8638B"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070FA61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-1.592</w:t>
            </w:r>
          </w:p>
        </w:tc>
        <w:tc>
          <w:tcPr>
            <w:tcW w:w="0" w:type="auto"/>
            <w:noWrap/>
            <w:hideMark/>
          </w:tcPr>
          <w:p w14:paraId="7E63649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-1.802</w:t>
            </w:r>
          </w:p>
        </w:tc>
        <w:tc>
          <w:tcPr>
            <w:tcW w:w="0" w:type="auto"/>
            <w:noWrap/>
            <w:hideMark/>
          </w:tcPr>
          <w:p w14:paraId="4617FE4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-1.848</w:t>
            </w:r>
          </w:p>
        </w:tc>
        <w:tc>
          <w:tcPr>
            <w:tcW w:w="0" w:type="auto"/>
            <w:noWrap/>
            <w:hideMark/>
          </w:tcPr>
          <w:p w14:paraId="2183C86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-1.896</w:t>
            </w:r>
          </w:p>
        </w:tc>
        <w:tc>
          <w:tcPr>
            <w:tcW w:w="0" w:type="auto"/>
            <w:noWrap/>
            <w:hideMark/>
          </w:tcPr>
          <w:p w14:paraId="57AB2D7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-1.942</w:t>
            </w:r>
          </w:p>
        </w:tc>
        <w:tc>
          <w:tcPr>
            <w:tcW w:w="0" w:type="auto"/>
            <w:noWrap/>
            <w:hideMark/>
          </w:tcPr>
          <w:p w14:paraId="5CFC349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-2.016</w:t>
            </w:r>
          </w:p>
        </w:tc>
        <w:tc>
          <w:tcPr>
            <w:tcW w:w="0" w:type="auto"/>
            <w:noWrap/>
            <w:hideMark/>
          </w:tcPr>
          <w:p w14:paraId="5279DF6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-2.004</w:t>
            </w:r>
          </w:p>
        </w:tc>
        <w:tc>
          <w:tcPr>
            <w:tcW w:w="0" w:type="auto"/>
            <w:noWrap/>
            <w:hideMark/>
          </w:tcPr>
          <w:p w14:paraId="287BE01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-1.798</w:t>
            </w:r>
          </w:p>
        </w:tc>
        <w:tc>
          <w:tcPr>
            <w:tcW w:w="0" w:type="auto"/>
            <w:noWrap/>
            <w:hideMark/>
          </w:tcPr>
          <w:p w14:paraId="334F8C6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-1.419</w:t>
            </w:r>
          </w:p>
        </w:tc>
        <w:tc>
          <w:tcPr>
            <w:tcW w:w="0" w:type="auto"/>
            <w:noWrap/>
            <w:hideMark/>
          </w:tcPr>
          <w:p w14:paraId="0DC9DC9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-1.319</w:t>
            </w:r>
          </w:p>
        </w:tc>
      </w:tr>
      <w:tr w:rsidR="00367643" w:rsidRPr="00367643" w14:paraId="67133179"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7E4DC1"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T.Shops]</w:t>
            </w:r>
          </w:p>
        </w:tc>
        <w:tc>
          <w:tcPr>
            <w:tcW w:w="0" w:type="auto"/>
            <w:noWrap/>
            <w:hideMark/>
          </w:tcPr>
          <w:p w14:paraId="5679A13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1.33</w:t>
            </w:r>
          </w:p>
        </w:tc>
        <w:tc>
          <w:tcPr>
            <w:tcW w:w="0" w:type="auto"/>
            <w:noWrap/>
            <w:hideMark/>
          </w:tcPr>
          <w:p w14:paraId="132A3BA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1.343</w:t>
            </w:r>
          </w:p>
        </w:tc>
        <w:tc>
          <w:tcPr>
            <w:tcW w:w="0" w:type="auto"/>
            <w:noWrap/>
            <w:hideMark/>
          </w:tcPr>
          <w:p w14:paraId="563F67D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1.127</w:t>
            </w:r>
          </w:p>
        </w:tc>
        <w:tc>
          <w:tcPr>
            <w:tcW w:w="0" w:type="auto"/>
            <w:noWrap/>
            <w:hideMark/>
          </w:tcPr>
          <w:p w14:paraId="598035D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0.363</w:t>
            </w:r>
          </w:p>
        </w:tc>
        <w:tc>
          <w:tcPr>
            <w:tcW w:w="0" w:type="auto"/>
            <w:noWrap/>
            <w:hideMark/>
          </w:tcPr>
          <w:p w14:paraId="269F626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0.788</w:t>
            </w:r>
          </w:p>
        </w:tc>
        <w:tc>
          <w:tcPr>
            <w:tcW w:w="0" w:type="auto"/>
            <w:noWrap/>
            <w:hideMark/>
          </w:tcPr>
          <w:p w14:paraId="4B8F2B0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0.049</w:t>
            </w:r>
          </w:p>
        </w:tc>
        <w:tc>
          <w:tcPr>
            <w:tcW w:w="0" w:type="auto"/>
            <w:noWrap/>
            <w:hideMark/>
          </w:tcPr>
          <w:p w14:paraId="4E72F0C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-0.453</w:t>
            </w:r>
          </w:p>
        </w:tc>
        <w:tc>
          <w:tcPr>
            <w:tcW w:w="0" w:type="auto"/>
            <w:noWrap/>
            <w:hideMark/>
          </w:tcPr>
          <w:p w14:paraId="2A8AF8F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-0.712</w:t>
            </w:r>
          </w:p>
        </w:tc>
        <w:tc>
          <w:tcPr>
            <w:tcW w:w="0" w:type="auto"/>
            <w:noWrap/>
            <w:hideMark/>
          </w:tcPr>
          <w:p w14:paraId="307D5E2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-1.75</w:t>
            </w:r>
          </w:p>
        </w:tc>
        <w:tc>
          <w:tcPr>
            <w:tcW w:w="0" w:type="auto"/>
            <w:noWrap/>
            <w:hideMark/>
          </w:tcPr>
          <w:p w14:paraId="5491591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-0.049</w:t>
            </w:r>
          </w:p>
        </w:tc>
      </w:tr>
      <w:tr w:rsidR="00367643" w:rsidRPr="00367643" w14:paraId="16B0C136"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5DEDA9"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3C734C2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-2.189</w:t>
            </w:r>
          </w:p>
        </w:tc>
        <w:tc>
          <w:tcPr>
            <w:tcW w:w="0" w:type="auto"/>
            <w:noWrap/>
            <w:hideMark/>
          </w:tcPr>
          <w:p w14:paraId="2E3D534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-2.477</w:t>
            </w:r>
          </w:p>
        </w:tc>
        <w:tc>
          <w:tcPr>
            <w:tcW w:w="0" w:type="auto"/>
            <w:noWrap/>
            <w:hideMark/>
          </w:tcPr>
          <w:p w14:paraId="01AFAB5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-2.541</w:t>
            </w:r>
          </w:p>
        </w:tc>
        <w:tc>
          <w:tcPr>
            <w:tcW w:w="0" w:type="auto"/>
            <w:noWrap/>
            <w:hideMark/>
          </w:tcPr>
          <w:p w14:paraId="4B4D3AC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-2.607</w:t>
            </w:r>
          </w:p>
        </w:tc>
        <w:tc>
          <w:tcPr>
            <w:tcW w:w="0" w:type="auto"/>
            <w:noWrap/>
            <w:hideMark/>
          </w:tcPr>
          <w:p w14:paraId="6CD53FD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-2.669</w:t>
            </w:r>
          </w:p>
        </w:tc>
        <w:tc>
          <w:tcPr>
            <w:tcW w:w="0" w:type="auto"/>
            <w:noWrap/>
            <w:hideMark/>
          </w:tcPr>
          <w:p w14:paraId="4BFEC72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-2.772</w:t>
            </w:r>
          </w:p>
        </w:tc>
        <w:tc>
          <w:tcPr>
            <w:tcW w:w="0" w:type="auto"/>
            <w:noWrap/>
            <w:hideMark/>
          </w:tcPr>
          <w:p w14:paraId="082B689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-2.756</w:t>
            </w:r>
          </w:p>
        </w:tc>
        <w:tc>
          <w:tcPr>
            <w:tcW w:w="0" w:type="auto"/>
            <w:noWrap/>
            <w:hideMark/>
          </w:tcPr>
          <w:p w14:paraId="0458CDB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-2.473</w:t>
            </w:r>
          </w:p>
        </w:tc>
        <w:tc>
          <w:tcPr>
            <w:tcW w:w="0" w:type="auto"/>
            <w:noWrap/>
            <w:hideMark/>
          </w:tcPr>
          <w:p w14:paraId="5DD7A86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-1.951</w:t>
            </w:r>
          </w:p>
        </w:tc>
        <w:tc>
          <w:tcPr>
            <w:tcW w:w="0" w:type="auto"/>
            <w:noWrap/>
            <w:hideMark/>
          </w:tcPr>
          <w:p w14:paraId="35659FD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-1.813</w:t>
            </w:r>
          </w:p>
        </w:tc>
      </w:tr>
      <w:tr w:rsidR="00367643" w:rsidRPr="00367643" w14:paraId="5DA1429C"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F0F582"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T.Telcm]</w:t>
            </w:r>
          </w:p>
        </w:tc>
        <w:tc>
          <w:tcPr>
            <w:tcW w:w="0" w:type="auto"/>
            <w:noWrap/>
            <w:hideMark/>
          </w:tcPr>
          <w:p w14:paraId="58073B3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-3.857</w:t>
            </w:r>
          </w:p>
        </w:tc>
        <w:tc>
          <w:tcPr>
            <w:tcW w:w="0" w:type="auto"/>
            <w:noWrap/>
            <w:hideMark/>
          </w:tcPr>
          <w:p w14:paraId="28788A2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-1.95</w:t>
            </w:r>
          </w:p>
        </w:tc>
        <w:tc>
          <w:tcPr>
            <w:tcW w:w="0" w:type="auto"/>
            <w:noWrap/>
            <w:hideMark/>
          </w:tcPr>
          <w:p w14:paraId="3358985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-1.327</w:t>
            </w:r>
          </w:p>
        </w:tc>
        <w:tc>
          <w:tcPr>
            <w:tcW w:w="0" w:type="auto"/>
            <w:noWrap/>
            <w:hideMark/>
          </w:tcPr>
          <w:p w14:paraId="68DA095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1.003</w:t>
            </w:r>
          </w:p>
        </w:tc>
        <w:tc>
          <w:tcPr>
            <w:tcW w:w="0" w:type="auto"/>
            <w:noWrap/>
            <w:hideMark/>
          </w:tcPr>
          <w:p w14:paraId="0FA53B7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2.872</w:t>
            </w:r>
          </w:p>
        </w:tc>
        <w:tc>
          <w:tcPr>
            <w:tcW w:w="0" w:type="auto"/>
            <w:noWrap/>
            <w:hideMark/>
          </w:tcPr>
          <w:p w14:paraId="50E78E3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5.438</w:t>
            </w:r>
          </w:p>
        </w:tc>
        <w:tc>
          <w:tcPr>
            <w:tcW w:w="0" w:type="auto"/>
            <w:noWrap/>
            <w:hideMark/>
          </w:tcPr>
          <w:p w14:paraId="5E48889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5.589</w:t>
            </w:r>
          </w:p>
        </w:tc>
        <w:tc>
          <w:tcPr>
            <w:tcW w:w="0" w:type="auto"/>
            <w:noWrap/>
            <w:hideMark/>
          </w:tcPr>
          <w:p w14:paraId="1FADA955"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8.060</w:t>
            </w:r>
            <w:r w:rsidRPr="00367643">
              <w:rPr>
                <w:rFonts w:ascii="Helvetica" w:eastAsia="Times New Roman" w:hAnsi="Helvetica" w:cs="Calibri"/>
                <w:color w:val="000000"/>
                <w:vertAlign w:val="superscript"/>
              </w:rPr>
              <w:t>**</w:t>
            </w:r>
          </w:p>
        </w:tc>
        <w:tc>
          <w:tcPr>
            <w:tcW w:w="0" w:type="auto"/>
            <w:noWrap/>
            <w:hideMark/>
          </w:tcPr>
          <w:p w14:paraId="6445E17E"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6.165</w:t>
            </w:r>
            <w:r w:rsidRPr="00367643">
              <w:rPr>
                <w:rFonts w:ascii="Helvetica" w:eastAsia="Times New Roman" w:hAnsi="Helvetica" w:cs="Calibri"/>
                <w:color w:val="000000"/>
                <w:vertAlign w:val="superscript"/>
              </w:rPr>
              <w:t>**</w:t>
            </w:r>
          </w:p>
        </w:tc>
        <w:tc>
          <w:tcPr>
            <w:tcW w:w="0" w:type="auto"/>
            <w:noWrap/>
            <w:hideMark/>
          </w:tcPr>
          <w:p w14:paraId="67E880C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4.046</w:t>
            </w:r>
          </w:p>
        </w:tc>
      </w:tr>
      <w:tr w:rsidR="00367643" w:rsidRPr="00367643" w14:paraId="335C9FF7"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E853F3B"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28D764C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-3.076</w:t>
            </w:r>
          </w:p>
        </w:tc>
        <w:tc>
          <w:tcPr>
            <w:tcW w:w="0" w:type="auto"/>
            <w:noWrap/>
            <w:hideMark/>
          </w:tcPr>
          <w:p w14:paraId="6A41A51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-3.481</w:t>
            </w:r>
          </w:p>
        </w:tc>
        <w:tc>
          <w:tcPr>
            <w:tcW w:w="0" w:type="auto"/>
            <w:noWrap/>
            <w:hideMark/>
          </w:tcPr>
          <w:p w14:paraId="7367672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-3.571</w:t>
            </w:r>
          </w:p>
        </w:tc>
        <w:tc>
          <w:tcPr>
            <w:tcW w:w="0" w:type="auto"/>
            <w:noWrap/>
            <w:hideMark/>
          </w:tcPr>
          <w:p w14:paraId="60ED306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-3.664</w:t>
            </w:r>
          </w:p>
        </w:tc>
        <w:tc>
          <w:tcPr>
            <w:tcW w:w="0" w:type="auto"/>
            <w:noWrap/>
            <w:hideMark/>
          </w:tcPr>
          <w:p w14:paraId="0667260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-3.751</w:t>
            </w:r>
          </w:p>
        </w:tc>
        <w:tc>
          <w:tcPr>
            <w:tcW w:w="0" w:type="auto"/>
            <w:noWrap/>
            <w:hideMark/>
          </w:tcPr>
          <w:p w14:paraId="3E2BAED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-3.896</w:t>
            </w:r>
          </w:p>
        </w:tc>
        <w:tc>
          <w:tcPr>
            <w:tcW w:w="0" w:type="auto"/>
            <w:noWrap/>
            <w:hideMark/>
          </w:tcPr>
          <w:p w14:paraId="2CE054F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-3.872</w:t>
            </w:r>
          </w:p>
        </w:tc>
        <w:tc>
          <w:tcPr>
            <w:tcW w:w="0" w:type="auto"/>
            <w:noWrap/>
            <w:hideMark/>
          </w:tcPr>
          <w:p w14:paraId="3527504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-3.475</w:t>
            </w:r>
          </w:p>
        </w:tc>
        <w:tc>
          <w:tcPr>
            <w:tcW w:w="0" w:type="auto"/>
            <w:noWrap/>
            <w:hideMark/>
          </w:tcPr>
          <w:p w14:paraId="4040A75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-2.741</w:t>
            </w:r>
          </w:p>
        </w:tc>
        <w:tc>
          <w:tcPr>
            <w:tcW w:w="0" w:type="auto"/>
            <w:noWrap/>
            <w:hideMark/>
          </w:tcPr>
          <w:p w14:paraId="0B616B4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-2.548</w:t>
            </w:r>
          </w:p>
        </w:tc>
      </w:tr>
      <w:tr w:rsidR="00367643" w:rsidRPr="00367643" w14:paraId="012640DF"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718A2C"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I(FF_IND_</w:t>
            </w:r>
            <w:proofErr w:type="gramStart"/>
            <w:r w:rsidRPr="00367643">
              <w:rPr>
                <w:rFonts w:ascii="Helvetica" w:eastAsia="Times New Roman" w:hAnsi="Helvetica" w:cs="Calibri"/>
                <w:color w:val="000000"/>
              </w:rPr>
              <w:t>12)[</w:t>
            </w:r>
            <w:proofErr w:type="gramEnd"/>
            <w:r w:rsidRPr="00367643">
              <w:rPr>
                <w:rFonts w:ascii="Helvetica" w:eastAsia="Times New Roman" w:hAnsi="Helvetica" w:cs="Calibri"/>
                <w:color w:val="000000"/>
              </w:rPr>
              <w:t>T.Utils]</w:t>
            </w:r>
          </w:p>
        </w:tc>
        <w:tc>
          <w:tcPr>
            <w:tcW w:w="0" w:type="auto"/>
            <w:noWrap/>
            <w:hideMark/>
          </w:tcPr>
          <w:p w14:paraId="35CE596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-3.314</w:t>
            </w:r>
          </w:p>
        </w:tc>
        <w:tc>
          <w:tcPr>
            <w:tcW w:w="0" w:type="auto"/>
            <w:noWrap/>
            <w:hideMark/>
          </w:tcPr>
          <w:p w14:paraId="4847BC3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-2.121</w:t>
            </w:r>
          </w:p>
        </w:tc>
        <w:tc>
          <w:tcPr>
            <w:tcW w:w="0" w:type="auto"/>
            <w:noWrap/>
            <w:hideMark/>
          </w:tcPr>
          <w:p w14:paraId="030BC1D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-1.863</w:t>
            </w:r>
          </w:p>
        </w:tc>
        <w:tc>
          <w:tcPr>
            <w:tcW w:w="0" w:type="auto"/>
            <w:noWrap/>
            <w:hideMark/>
          </w:tcPr>
          <w:p w14:paraId="7517988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-1.112</w:t>
            </w:r>
          </w:p>
        </w:tc>
        <w:tc>
          <w:tcPr>
            <w:tcW w:w="0" w:type="auto"/>
            <w:noWrap/>
            <w:hideMark/>
          </w:tcPr>
          <w:p w14:paraId="2544AF2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-1.576</w:t>
            </w:r>
          </w:p>
        </w:tc>
        <w:tc>
          <w:tcPr>
            <w:tcW w:w="0" w:type="auto"/>
            <w:noWrap/>
            <w:hideMark/>
          </w:tcPr>
          <w:p w14:paraId="56FFFF5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-2.393</w:t>
            </w:r>
          </w:p>
        </w:tc>
        <w:tc>
          <w:tcPr>
            <w:tcW w:w="0" w:type="auto"/>
            <w:noWrap/>
            <w:hideMark/>
          </w:tcPr>
          <w:p w14:paraId="35F2E7A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-2.55</w:t>
            </w:r>
          </w:p>
        </w:tc>
        <w:tc>
          <w:tcPr>
            <w:tcW w:w="0" w:type="auto"/>
            <w:noWrap/>
            <w:hideMark/>
          </w:tcPr>
          <w:p w14:paraId="42AE8721"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-5.556</w:t>
            </w:r>
            <w:r w:rsidRPr="00367643">
              <w:rPr>
                <w:rFonts w:ascii="Helvetica" w:eastAsia="Times New Roman" w:hAnsi="Helvetica" w:cs="Calibri"/>
                <w:color w:val="000000"/>
                <w:vertAlign w:val="superscript"/>
              </w:rPr>
              <w:t>**</w:t>
            </w:r>
          </w:p>
        </w:tc>
        <w:tc>
          <w:tcPr>
            <w:tcW w:w="0" w:type="auto"/>
            <w:noWrap/>
            <w:hideMark/>
          </w:tcPr>
          <w:p w14:paraId="3C82C811"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-4.773</w:t>
            </w:r>
            <w:r w:rsidRPr="00367643">
              <w:rPr>
                <w:rFonts w:ascii="Helvetica" w:eastAsia="Times New Roman" w:hAnsi="Helvetica" w:cs="Calibri"/>
                <w:color w:val="000000"/>
                <w:vertAlign w:val="superscript"/>
              </w:rPr>
              <w:t>**</w:t>
            </w:r>
          </w:p>
        </w:tc>
        <w:tc>
          <w:tcPr>
            <w:tcW w:w="0" w:type="auto"/>
            <w:noWrap/>
            <w:hideMark/>
          </w:tcPr>
          <w:p w14:paraId="00420E2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-2.611</w:t>
            </w:r>
          </w:p>
        </w:tc>
      </w:tr>
      <w:tr w:rsidR="00367643" w:rsidRPr="00367643" w14:paraId="0F9D984E"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9355CC"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364F507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-2.253</w:t>
            </w:r>
          </w:p>
        </w:tc>
        <w:tc>
          <w:tcPr>
            <w:tcW w:w="0" w:type="auto"/>
            <w:noWrap/>
            <w:hideMark/>
          </w:tcPr>
          <w:p w14:paraId="1BCE736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-2.55</w:t>
            </w:r>
          </w:p>
        </w:tc>
        <w:tc>
          <w:tcPr>
            <w:tcW w:w="0" w:type="auto"/>
            <w:noWrap/>
            <w:hideMark/>
          </w:tcPr>
          <w:p w14:paraId="5A2DA9D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-2.615</w:t>
            </w:r>
          </w:p>
        </w:tc>
        <w:tc>
          <w:tcPr>
            <w:tcW w:w="0" w:type="auto"/>
            <w:noWrap/>
            <w:hideMark/>
          </w:tcPr>
          <w:p w14:paraId="24D9167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-2.683</w:t>
            </w:r>
          </w:p>
        </w:tc>
        <w:tc>
          <w:tcPr>
            <w:tcW w:w="0" w:type="auto"/>
            <w:noWrap/>
            <w:hideMark/>
          </w:tcPr>
          <w:p w14:paraId="373E9A2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-2.747</w:t>
            </w:r>
          </w:p>
        </w:tc>
        <w:tc>
          <w:tcPr>
            <w:tcW w:w="0" w:type="auto"/>
            <w:noWrap/>
            <w:hideMark/>
          </w:tcPr>
          <w:p w14:paraId="77ACD7B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-2.853</w:t>
            </w:r>
          </w:p>
        </w:tc>
        <w:tc>
          <w:tcPr>
            <w:tcW w:w="0" w:type="auto"/>
            <w:noWrap/>
            <w:hideMark/>
          </w:tcPr>
          <w:p w14:paraId="3CDC192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-2.836</w:t>
            </w:r>
          </w:p>
        </w:tc>
        <w:tc>
          <w:tcPr>
            <w:tcW w:w="0" w:type="auto"/>
            <w:noWrap/>
            <w:hideMark/>
          </w:tcPr>
          <w:p w14:paraId="62BE350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-2.545</w:t>
            </w:r>
          </w:p>
        </w:tc>
        <w:tc>
          <w:tcPr>
            <w:tcW w:w="0" w:type="auto"/>
            <w:noWrap/>
            <w:hideMark/>
          </w:tcPr>
          <w:p w14:paraId="36042B8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-2.008</w:t>
            </w:r>
          </w:p>
        </w:tc>
        <w:tc>
          <w:tcPr>
            <w:tcW w:w="0" w:type="auto"/>
            <w:noWrap/>
            <w:hideMark/>
          </w:tcPr>
          <w:p w14:paraId="59077EF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-1.866</w:t>
            </w:r>
          </w:p>
        </w:tc>
      </w:tr>
      <w:tr w:rsidR="00367643" w:rsidRPr="00367643" w14:paraId="17C94B7B"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E89705"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Intercept</w:t>
            </w:r>
          </w:p>
        </w:tc>
        <w:tc>
          <w:tcPr>
            <w:tcW w:w="0" w:type="auto"/>
            <w:noWrap/>
            <w:hideMark/>
          </w:tcPr>
          <w:p w14:paraId="14F65484"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17.242</w:t>
            </w:r>
            <w:r w:rsidRPr="00367643">
              <w:rPr>
                <w:rFonts w:ascii="Helvetica" w:eastAsia="Times New Roman" w:hAnsi="Helvetica" w:cs="Calibri"/>
                <w:color w:val="000000"/>
                <w:vertAlign w:val="superscript"/>
              </w:rPr>
              <w:t>***</w:t>
            </w:r>
          </w:p>
        </w:tc>
        <w:tc>
          <w:tcPr>
            <w:tcW w:w="0" w:type="auto"/>
            <w:noWrap/>
            <w:hideMark/>
          </w:tcPr>
          <w:p w14:paraId="4914FA2F"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37.552</w:t>
            </w:r>
            <w:r w:rsidRPr="00367643">
              <w:rPr>
                <w:rFonts w:ascii="Helvetica" w:eastAsia="Times New Roman" w:hAnsi="Helvetica" w:cs="Calibri"/>
                <w:color w:val="000000"/>
                <w:vertAlign w:val="superscript"/>
              </w:rPr>
              <w:t>***</w:t>
            </w:r>
          </w:p>
        </w:tc>
        <w:tc>
          <w:tcPr>
            <w:tcW w:w="0" w:type="auto"/>
            <w:noWrap/>
            <w:hideMark/>
          </w:tcPr>
          <w:p w14:paraId="44CEB9B0"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54.725</w:t>
            </w:r>
            <w:r w:rsidRPr="00367643">
              <w:rPr>
                <w:rFonts w:ascii="Helvetica" w:eastAsia="Times New Roman" w:hAnsi="Helvetica" w:cs="Calibri"/>
                <w:color w:val="000000"/>
                <w:vertAlign w:val="superscript"/>
              </w:rPr>
              <w:t>***</w:t>
            </w:r>
          </w:p>
        </w:tc>
        <w:tc>
          <w:tcPr>
            <w:tcW w:w="0" w:type="auto"/>
            <w:noWrap/>
            <w:hideMark/>
          </w:tcPr>
          <w:p w14:paraId="49B65BE5"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78.733</w:t>
            </w:r>
            <w:r w:rsidRPr="00367643">
              <w:rPr>
                <w:rFonts w:ascii="Helvetica" w:eastAsia="Times New Roman" w:hAnsi="Helvetica" w:cs="Calibri"/>
                <w:color w:val="000000"/>
                <w:vertAlign w:val="superscript"/>
              </w:rPr>
              <w:t>***</w:t>
            </w:r>
          </w:p>
        </w:tc>
        <w:tc>
          <w:tcPr>
            <w:tcW w:w="0" w:type="auto"/>
            <w:noWrap/>
            <w:hideMark/>
          </w:tcPr>
          <w:p w14:paraId="73F03A8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90.093</w:t>
            </w:r>
            <w:r w:rsidRPr="00367643">
              <w:rPr>
                <w:rFonts w:ascii="Helvetica" w:eastAsia="Times New Roman" w:hAnsi="Helvetica" w:cs="Calibri"/>
                <w:color w:val="000000"/>
                <w:vertAlign w:val="superscript"/>
              </w:rPr>
              <w:t>***</w:t>
            </w:r>
          </w:p>
        </w:tc>
        <w:tc>
          <w:tcPr>
            <w:tcW w:w="0" w:type="auto"/>
            <w:noWrap/>
            <w:hideMark/>
          </w:tcPr>
          <w:p w14:paraId="620335AC"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108.802</w:t>
            </w:r>
            <w:r w:rsidRPr="00367643">
              <w:rPr>
                <w:rFonts w:ascii="Helvetica" w:eastAsia="Times New Roman" w:hAnsi="Helvetica" w:cs="Calibri"/>
                <w:color w:val="000000"/>
                <w:vertAlign w:val="superscript"/>
              </w:rPr>
              <w:t>***</w:t>
            </w:r>
          </w:p>
        </w:tc>
        <w:tc>
          <w:tcPr>
            <w:tcW w:w="0" w:type="auto"/>
            <w:noWrap/>
            <w:hideMark/>
          </w:tcPr>
          <w:p w14:paraId="302EEA77"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110.771</w:t>
            </w:r>
            <w:r w:rsidRPr="00367643">
              <w:rPr>
                <w:rFonts w:ascii="Helvetica" w:eastAsia="Times New Roman" w:hAnsi="Helvetica" w:cs="Calibri"/>
                <w:color w:val="000000"/>
                <w:vertAlign w:val="superscript"/>
              </w:rPr>
              <w:t>***</w:t>
            </w:r>
          </w:p>
        </w:tc>
        <w:tc>
          <w:tcPr>
            <w:tcW w:w="0" w:type="auto"/>
            <w:noWrap/>
            <w:hideMark/>
          </w:tcPr>
          <w:p w14:paraId="12E5AF0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96.309</w:t>
            </w:r>
            <w:r w:rsidRPr="00367643">
              <w:rPr>
                <w:rFonts w:ascii="Helvetica" w:eastAsia="Times New Roman" w:hAnsi="Helvetica" w:cs="Calibri"/>
                <w:color w:val="000000"/>
                <w:vertAlign w:val="superscript"/>
              </w:rPr>
              <w:t>***</w:t>
            </w:r>
          </w:p>
        </w:tc>
        <w:tc>
          <w:tcPr>
            <w:tcW w:w="0" w:type="auto"/>
            <w:noWrap/>
            <w:hideMark/>
          </w:tcPr>
          <w:p w14:paraId="107934B5"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64.881</w:t>
            </w:r>
            <w:r w:rsidRPr="00367643">
              <w:rPr>
                <w:rFonts w:ascii="Helvetica" w:eastAsia="Times New Roman" w:hAnsi="Helvetica" w:cs="Calibri"/>
                <w:color w:val="000000"/>
                <w:vertAlign w:val="superscript"/>
              </w:rPr>
              <w:t>***</w:t>
            </w:r>
          </w:p>
        </w:tc>
        <w:tc>
          <w:tcPr>
            <w:tcW w:w="0" w:type="auto"/>
            <w:noWrap/>
            <w:hideMark/>
          </w:tcPr>
          <w:p w14:paraId="14E7B2F6"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36.709</w:t>
            </w:r>
            <w:r w:rsidRPr="00367643">
              <w:rPr>
                <w:rFonts w:ascii="Helvetica" w:eastAsia="Times New Roman" w:hAnsi="Helvetica" w:cs="Calibri"/>
                <w:color w:val="000000"/>
                <w:vertAlign w:val="superscript"/>
              </w:rPr>
              <w:t>***</w:t>
            </w:r>
          </w:p>
        </w:tc>
      </w:tr>
      <w:tr w:rsidR="00367643" w:rsidRPr="00367643" w14:paraId="26CBF2C0"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61656F" w14:textId="77777777" w:rsidR="00367643" w:rsidRPr="00367643" w:rsidRDefault="00367643" w:rsidP="00367643">
            <w:pPr>
              <w:rPr>
                <w:rFonts w:ascii="Helvetica" w:eastAsia="Times New Roman" w:hAnsi="Helvetica" w:cs="Calibri"/>
                <w:color w:val="000000"/>
              </w:rPr>
            </w:pPr>
          </w:p>
        </w:tc>
        <w:tc>
          <w:tcPr>
            <w:tcW w:w="0" w:type="auto"/>
            <w:noWrap/>
            <w:hideMark/>
          </w:tcPr>
          <w:p w14:paraId="537D0C3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-5.022</w:t>
            </w:r>
          </w:p>
        </w:tc>
        <w:tc>
          <w:tcPr>
            <w:tcW w:w="0" w:type="auto"/>
            <w:noWrap/>
            <w:hideMark/>
          </w:tcPr>
          <w:p w14:paraId="7F49AED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-5.685</w:t>
            </w:r>
          </w:p>
        </w:tc>
        <w:tc>
          <w:tcPr>
            <w:tcW w:w="0" w:type="auto"/>
            <w:noWrap/>
            <w:hideMark/>
          </w:tcPr>
          <w:p w14:paraId="48C504F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-5.831</w:t>
            </w:r>
          </w:p>
        </w:tc>
        <w:tc>
          <w:tcPr>
            <w:tcW w:w="0" w:type="auto"/>
            <w:noWrap/>
            <w:hideMark/>
          </w:tcPr>
          <w:p w14:paraId="495C144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-5.982</w:t>
            </w:r>
          </w:p>
        </w:tc>
        <w:tc>
          <w:tcPr>
            <w:tcW w:w="0" w:type="auto"/>
            <w:noWrap/>
            <w:hideMark/>
          </w:tcPr>
          <w:p w14:paraId="6C82C97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-6.125</w:t>
            </w:r>
          </w:p>
        </w:tc>
        <w:tc>
          <w:tcPr>
            <w:tcW w:w="0" w:type="auto"/>
            <w:noWrap/>
            <w:hideMark/>
          </w:tcPr>
          <w:p w14:paraId="707907F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-6.361</w:t>
            </w:r>
          </w:p>
        </w:tc>
        <w:tc>
          <w:tcPr>
            <w:tcW w:w="0" w:type="auto"/>
            <w:noWrap/>
            <w:hideMark/>
          </w:tcPr>
          <w:p w14:paraId="6E329DA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-6.323</w:t>
            </w:r>
          </w:p>
        </w:tc>
        <w:tc>
          <w:tcPr>
            <w:tcW w:w="0" w:type="auto"/>
            <w:noWrap/>
            <w:hideMark/>
          </w:tcPr>
          <w:p w14:paraId="26D7590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-5.674</w:t>
            </w:r>
          </w:p>
        </w:tc>
        <w:tc>
          <w:tcPr>
            <w:tcW w:w="0" w:type="auto"/>
            <w:noWrap/>
            <w:hideMark/>
          </w:tcPr>
          <w:p w14:paraId="2E7E318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-4.476</w:t>
            </w:r>
          </w:p>
        </w:tc>
        <w:tc>
          <w:tcPr>
            <w:tcW w:w="0" w:type="auto"/>
            <w:noWrap/>
            <w:hideMark/>
          </w:tcPr>
          <w:p w14:paraId="3A3F3B1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-4.16</w:t>
            </w:r>
          </w:p>
        </w:tc>
      </w:tr>
      <w:tr w:rsidR="00367643" w:rsidRPr="00367643" w14:paraId="599C8239"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2C6519"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ROA</w:t>
            </w:r>
          </w:p>
        </w:tc>
        <w:tc>
          <w:tcPr>
            <w:tcW w:w="0" w:type="auto"/>
            <w:noWrap/>
            <w:hideMark/>
          </w:tcPr>
          <w:p w14:paraId="372F568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15.657</w:t>
            </w:r>
            <w:r w:rsidRPr="00367643">
              <w:rPr>
                <w:rFonts w:ascii="Helvetica" w:eastAsia="Times New Roman" w:hAnsi="Helvetica" w:cs="Calibri"/>
                <w:color w:val="000000"/>
                <w:vertAlign w:val="superscript"/>
              </w:rPr>
              <w:t>**</w:t>
            </w:r>
          </w:p>
        </w:tc>
        <w:tc>
          <w:tcPr>
            <w:tcW w:w="0" w:type="auto"/>
            <w:noWrap/>
            <w:hideMark/>
          </w:tcPr>
          <w:p w14:paraId="2E169EC1"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10.572</w:t>
            </w:r>
          </w:p>
        </w:tc>
        <w:tc>
          <w:tcPr>
            <w:tcW w:w="0" w:type="auto"/>
            <w:noWrap/>
            <w:hideMark/>
          </w:tcPr>
          <w:p w14:paraId="34D530AC"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4.225</w:t>
            </w:r>
          </w:p>
        </w:tc>
        <w:tc>
          <w:tcPr>
            <w:tcW w:w="0" w:type="auto"/>
            <w:noWrap/>
            <w:hideMark/>
          </w:tcPr>
          <w:p w14:paraId="71B9192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-7.476</w:t>
            </w:r>
          </w:p>
        </w:tc>
        <w:tc>
          <w:tcPr>
            <w:tcW w:w="0" w:type="auto"/>
            <w:noWrap/>
            <w:hideMark/>
          </w:tcPr>
          <w:p w14:paraId="6507429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-13.581</w:t>
            </w:r>
          </w:p>
        </w:tc>
        <w:tc>
          <w:tcPr>
            <w:tcW w:w="0" w:type="auto"/>
            <w:noWrap/>
            <w:hideMark/>
          </w:tcPr>
          <w:p w14:paraId="6291742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-20.411</w:t>
            </w:r>
            <w:r w:rsidRPr="00367643">
              <w:rPr>
                <w:rFonts w:ascii="Helvetica" w:eastAsia="Times New Roman" w:hAnsi="Helvetica" w:cs="Calibri"/>
                <w:color w:val="000000"/>
                <w:vertAlign w:val="superscript"/>
              </w:rPr>
              <w:t>**</w:t>
            </w:r>
          </w:p>
        </w:tc>
        <w:tc>
          <w:tcPr>
            <w:tcW w:w="0" w:type="auto"/>
            <w:noWrap/>
            <w:hideMark/>
          </w:tcPr>
          <w:p w14:paraId="01215D27"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-25.319</w:t>
            </w:r>
            <w:r w:rsidRPr="00367643">
              <w:rPr>
                <w:rFonts w:ascii="Helvetica" w:eastAsia="Times New Roman" w:hAnsi="Helvetica" w:cs="Calibri"/>
                <w:color w:val="000000"/>
                <w:vertAlign w:val="superscript"/>
              </w:rPr>
              <w:t>***</w:t>
            </w:r>
          </w:p>
        </w:tc>
        <w:tc>
          <w:tcPr>
            <w:tcW w:w="0" w:type="auto"/>
            <w:noWrap/>
            <w:hideMark/>
          </w:tcPr>
          <w:p w14:paraId="77FF4CFF"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-24.884</w:t>
            </w:r>
            <w:r w:rsidRPr="00367643">
              <w:rPr>
                <w:rFonts w:ascii="Helvetica" w:eastAsia="Times New Roman" w:hAnsi="Helvetica" w:cs="Calibri"/>
                <w:color w:val="000000"/>
                <w:vertAlign w:val="superscript"/>
              </w:rPr>
              <w:t>***</w:t>
            </w:r>
          </w:p>
        </w:tc>
        <w:tc>
          <w:tcPr>
            <w:tcW w:w="0" w:type="auto"/>
            <w:noWrap/>
            <w:hideMark/>
          </w:tcPr>
          <w:p w14:paraId="1839DCCF"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-14.782</w:t>
            </w:r>
            <w:r w:rsidRPr="00367643">
              <w:rPr>
                <w:rFonts w:ascii="Helvetica" w:eastAsia="Times New Roman" w:hAnsi="Helvetica" w:cs="Calibri"/>
                <w:color w:val="000000"/>
                <w:vertAlign w:val="superscript"/>
              </w:rPr>
              <w:t>**</w:t>
            </w:r>
          </w:p>
        </w:tc>
        <w:tc>
          <w:tcPr>
            <w:tcW w:w="0" w:type="auto"/>
            <w:noWrap/>
            <w:hideMark/>
          </w:tcPr>
          <w:p w14:paraId="7ED8AE1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-12.314</w:t>
            </w:r>
            <w:r w:rsidRPr="00367643">
              <w:rPr>
                <w:rFonts w:ascii="Helvetica" w:eastAsia="Times New Roman" w:hAnsi="Helvetica" w:cs="Calibri"/>
                <w:color w:val="000000"/>
                <w:vertAlign w:val="superscript"/>
              </w:rPr>
              <w:t>**</w:t>
            </w:r>
          </w:p>
        </w:tc>
      </w:tr>
      <w:tr w:rsidR="00367643" w:rsidRPr="00367643" w14:paraId="62483BA8"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3CAFED" w14:textId="77777777" w:rsidR="00367643" w:rsidRPr="00367643" w:rsidRDefault="00367643" w:rsidP="00367643">
            <w:pPr>
              <w:rPr>
                <w:rFonts w:ascii="Helvetica" w:eastAsia="Times New Roman" w:hAnsi="Helvetica" w:cs="Calibri"/>
                <w:color w:val="000000"/>
              </w:rPr>
            </w:pPr>
          </w:p>
        </w:tc>
        <w:tc>
          <w:tcPr>
            <w:tcW w:w="0" w:type="auto"/>
            <w:noWrap/>
            <w:hideMark/>
          </w:tcPr>
          <w:p w14:paraId="0736148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-7.497</w:t>
            </w:r>
          </w:p>
        </w:tc>
        <w:tc>
          <w:tcPr>
            <w:tcW w:w="0" w:type="auto"/>
            <w:noWrap/>
            <w:hideMark/>
          </w:tcPr>
          <w:p w14:paraId="40BE5B6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-8.486</w:t>
            </w:r>
          </w:p>
        </w:tc>
        <w:tc>
          <w:tcPr>
            <w:tcW w:w="0" w:type="auto"/>
            <w:noWrap/>
            <w:hideMark/>
          </w:tcPr>
          <w:p w14:paraId="61C6636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-8.705</w:t>
            </w:r>
          </w:p>
        </w:tc>
        <w:tc>
          <w:tcPr>
            <w:tcW w:w="0" w:type="auto"/>
            <w:noWrap/>
            <w:hideMark/>
          </w:tcPr>
          <w:p w14:paraId="12DF409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-8.93</w:t>
            </w:r>
          </w:p>
        </w:tc>
        <w:tc>
          <w:tcPr>
            <w:tcW w:w="0" w:type="auto"/>
            <w:noWrap/>
            <w:hideMark/>
          </w:tcPr>
          <w:p w14:paraId="19BE2EE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-9.144</w:t>
            </w:r>
          </w:p>
        </w:tc>
        <w:tc>
          <w:tcPr>
            <w:tcW w:w="0" w:type="auto"/>
            <w:noWrap/>
            <w:hideMark/>
          </w:tcPr>
          <w:p w14:paraId="301A67C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-9.496</w:t>
            </w:r>
          </w:p>
        </w:tc>
        <w:tc>
          <w:tcPr>
            <w:tcW w:w="0" w:type="auto"/>
            <w:noWrap/>
            <w:hideMark/>
          </w:tcPr>
          <w:p w14:paraId="000B190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-9.439</w:t>
            </w:r>
          </w:p>
        </w:tc>
        <w:tc>
          <w:tcPr>
            <w:tcW w:w="0" w:type="auto"/>
            <w:noWrap/>
            <w:hideMark/>
          </w:tcPr>
          <w:p w14:paraId="44CCDB9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-8.47</w:t>
            </w:r>
          </w:p>
        </w:tc>
        <w:tc>
          <w:tcPr>
            <w:tcW w:w="0" w:type="auto"/>
            <w:noWrap/>
            <w:hideMark/>
          </w:tcPr>
          <w:p w14:paraId="02102D5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-6.682</w:t>
            </w:r>
          </w:p>
        </w:tc>
        <w:tc>
          <w:tcPr>
            <w:tcW w:w="0" w:type="auto"/>
            <w:noWrap/>
            <w:hideMark/>
          </w:tcPr>
          <w:p w14:paraId="41A7ED5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-6.21</w:t>
            </w:r>
          </w:p>
        </w:tc>
      </w:tr>
      <w:tr w:rsidR="00367643" w:rsidRPr="00367643" w14:paraId="2394DAB5"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2576D9"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btm</w:t>
            </w:r>
          </w:p>
        </w:tc>
        <w:tc>
          <w:tcPr>
            <w:tcW w:w="0" w:type="auto"/>
            <w:noWrap/>
            <w:hideMark/>
          </w:tcPr>
          <w:p w14:paraId="204D1C01"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-10.435</w:t>
            </w:r>
            <w:r w:rsidRPr="00367643">
              <w:rPr>
                <w:rFonts w:ascii="Helvetica" w:eastAsia="Times New Roman" w:hAnsi="Helvetica" w:cs="Calibri"/>
                <w:color w:val="000000"/>
                <w:vertAlign w:val="superscript"/>
              </w:rPr>
              <w:t>***</w:t>
            </w:r>
          </w:p>
        </w:tc>
        <w:tc>
          <w:tcPr>
            <w:tcW w:w="0" w:type="auto"/>
            <w:noWrap/>
            <w:hideMark/>
          </w:tcPr>
          <w:p w14:paraId="49381C8B"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-9.771</w:t>
            </w:r>
            <w:r w:rsidRPr="00367643">
              <w:rPr>
                <w:rFonts w:ascii="Helvetica" w:eastAsia="Times New Roman" w:hAnsi="Helvetica" w:cs="Calibri"/>
                <w:color w:val="000000"/>
                <w:vertAlign w:val="superscript"/>
              </w:rPr>
              <w:t>***</w:t>
            </w:r>
          </w:p>
        </w:tc>
        <w:tc>
          <w:tcPr>
            <w:tcW w:w="0" w:type="auto"/>
            <w:noWrap/>
            <w:hideMark/>
          </w:tcPr>
          <w:p w14:paraId="08ABD398"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-8.562</w:t>
            </w:r>
            <w:r w:rsidRPr="00367643">
              <w:rPr>
                <w:rFonts w:ascii="Helvetica" w:eastAsia="Times New Roman" w:hAnsi="Helvetica" w:cs="Calibri"/>
                <w:color w:val="000000"/>
                <w:vertAlign w:val="superscript"/>
              </w:rPr>
              <w:t>***</w:t>
            </w:r>
          </w:p>
        </w:tc>
        <w:tc>
          <w:tcPr>
            <w:tcW w:w="0" w:type="auto"/>
            <w:noWrap/>
            <w:hideMark/>
          </w:tcPr>
          <w:p w14:paraId="42E1328E"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-5.941</w:t>
            </w:r>
            <w:r w:rsidRPr="00367643">
              <w:rPr>
                <w:rFonts w:ascii="Helvetica" w:eastAsia="Times New Roman" w:hAnsi="Helvetica" w:cs="Calibri"/>
                <w:color w:val="000000"/>
                <w:vertAlign w:val="superscript"/>
              </w:rPr>
              <w:t>**</w:t>
            </w:r>
          </w:p>
        </w:tc>
        <w:tc>
          <w:tcPr>
            <w:tcW w:w="0" w:type="auto"/>
            <w:noWrap/>
            <w:hideMark/>
          </w:tcPr>
          <w:p w14:paraId="545D3E3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-5.283</w:t>
            </w:r>
            <w:r w:rsidRPr="00367643">
              <w:rPr>
                <w:rFonts w:ascii="Helvetica" w:eastAsia="Times New Roman" w:hAnsi="Helvetica" w:cs="Calibri"/>
                <w:color w:val="000000"/>
                <w:vertAlign w:val="superscript"/>
              </w:rPr>
              <w:t>**</w:t>
            </w:r>
          </w:p>
        </w:tc>
        <w:tc>
          <w:tcPr>
            <w:tcW w:w="0" w:type="auto"/>
            <w:noWrap/>
            <w:hideMark/>
          </w:tcPr>
          <w:p w14:paraId="18297D09"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-4.12</w:t>
            </w:r>
          </w:p>
        </w:tc>
        <w:tc>
          <w:tcPr>
            <w:tcW w:w="0" w:type="auto"/>
            <w:noWrap/>
            <w:hideMark/>
          </w:tcPr>
          <w:p w14:paraId="0AAE71B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-2.784</w:t>
            </w:r>
          </w:p>
        </w:tc>
        <w:tc>
          <w:tcPr>
            <w:tcW w:w="0" w:type="auto"/>
            <w:noWrap/>
            <w:hideMark/>
          </w:tcPr>
          <w:p w14:paraId="614CB90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-2.44</w:t>
            </w:r>
          </w:p>
        </w:tc>
        <w:tc>
          <w:tcPr>
            <w:tcW w:w="0" w:type="auto"/>
            <w:noWrap/>
            <w:hideMark/>
          </w:tcPr>
          <w:p w14:paraId="5763ACB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1.151</w:t>
            </w:r>
          </w:p>
        </w:tc>
        <w:tc>
          <w:tcPr>
            <w:tcW w:w="0" w:type="auto"/>
            <w:noWrap/>
            <w:hideMark/>
          </w:tcPr>
          <w:p w14:paraId="25E6D56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-0.952</w:t>
            </w:r>
          </w:p>
        </w:tc>
      </w:tr>
      <w:tr w:rsidR="00367643" w:rsidRPr="00367643" w14:paraId="7B705775"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971DE2"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60622F8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-2.065</w:t>
            </w:r>
          </w:p>
        </w:tc>
        <w:tc>
          <w:tcPr>
            <w:tcW w:w="0" w:type="auto"/>
            <w:noWrap/>
            <w:hideMark/>
          </w:tcPr>
          <w:p w14:paraId="31C74D3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-2.337</w:t>
            </w:r>
          </w:p>
        </w:tc>
        <w:tc>
          <w:tcPr>
            <w:tcW w:w="0" w:type="auto"/>
            <w:noWrap/>
            <w:hideMark/>
          </w:tcPr>
          <w:p w14:paraId="45EA807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-2.397</w:t>
            </w:r>
          </w:p>
        </w:tc>
        <w:tc>
          <w:tcPr>
            <w:tcW w:w="0" w:type="auto"/>
            <w:noWrap/>
            <w:hideMark/>
          </w:tcPr>
          <w:p w14:paraId="504F194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-2.459</w:t>
            </w:r>
          </w:p>
        </w:tc>
        <w:tc>
          <w:tcPr>
            <w:tcW w:w="0" w:type="auto"/>
            <w:noWrap/>
            <w:hideMark/>
          </w:tcPr>
          <w:p w14:paraId="05891CD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-2.518</w:t>
            </w:r>
          </w:p>
        </w:tc>
        <w:tc>
          <w:tcPr>
            <w:tcW w:w="0" w:type="auto"/>
            <w:noWrap/>
            <w:hideMark/>
          </w:tcPr>
          <w:p w14:paraId="78246DD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-2.615</w:t>
            </w:r>
          </w:p>
        </w:tc>
        <w:tc>
          <w:tcPr>
            <w:tcW w:w="0" w:type="auto"/>
            <w:noWrap/>
            <w:hideMark/>
          </w:tcPr>
          <w:p w14:paraId="28960BF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-2.599</w:t>
            </w:r>
          </w:p>
        </w:tc>
        <w:tc>
          <w:tcPr>
            <w:tcW w:w="0" w:type="auto"/>
            <w:noWrap/>
            <w:hideMark/>
          </w:tcPr>
          <w:p w14:paraId="1F552A1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-2.332</w:t>
            </w:r>
          </w:p>
        </w:tc>
        <w:tc>
          <w:tcPr>
            <w:tcW w:w="0" w:type="auto"/>
            <w:noWrap/>
            <w:hideMark/>
          </w:tcPr>
          <w:p w14:paraId="213C92C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-1.84</w:t>
            </w:r>
          </w:p>
        </w:tc>
        <w:tc>
          <w:tcPr>
            <w:tcW w:w="0" w:type="auto"/>
            <w:noWrap/>
            <w:hideMark/>
          </w:tcPr>
          <w:p w14:paraId="2BD73DF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-1.71</w:t>
            </w:r>
          </w:p>
        </w:tc>
      </w:tr>
      <w:tr w:rsidR="00367643" w:rsidRPr="00367643" w14:paraId="01906DE5"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D82EF3"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io_percent</w:t>
            </w:r>
          </w:p>
        </w:tc>
        <w:tc>
          <w:tcPr>
            <w:tcW w:w="0" w:type="auto"/>
            <w:noWrap/>
            <w:hideMark/>
          </w:tcPr>
          <w:p w14:paraId="438DD51A"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-1.588</w:t>
            </w:r>
          </w:p>
        </w:tc>
        <w:tc>
          <w:tcPr>
            <w:tcW w:w="0" w:type="auto"/>
            <w:noWrap/>
            <w:hideMark/>
          </w:tcPr>
          <w:p w14:paraId="3335227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-1.245</w:t>
            </w:r>
          </w:p>
        </w:tc>
        <w:tc>
          <w:tcPr>
            <w:tcW w:w="0" w:type="auto"/>
            <w:noWrap/>
            <w:hideMark/>
          </w:tcPr>
          <w:p w14:paraId="1877BE72"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-1.141</w:t>
            </w:r>
          </w:p>
        </w:tc>
        <w:tc>
          <w:tcPr>
            <w:tcW w:w="0" w:type="auto"/>
            <w:noWrap/>
            <w:hideMark/>
          </w:tcPr>
          <w:p w14:paraId="44D1CA0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-0.601</w:t>
            </w:r>
          </w:p>
        </w:tc>
        <w:tc>
          <w:tcPr>
            <w:tcW w:w="0" w:type="auto"/>
            <w:noWrap/>
            <w:hideMark/>
          </w:tcPr>
          <w:p w14:paraId="3F3FFAE8"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-0.365</w:t>
            </w:r>
          </w:p>
        </w:tc>
        <w:tc>
          <w:tcPr>
            <w:tcW w:w="0" w:type="auto"/>
            <w:noWrap/>
            <w:hideMark/>
          </w:tcPr>
          <w:p w14:paraId="14896F0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1.382</w:t>
            </w:r>
          </w:p>
        </w:tc>
        <w:tc>
          <w:tcPr>
            <w:tcW w:w="0" w:type="auto"/>
            <w:noWrap/>
            <w:hideMark/>
          </w:tcPr>
          <w:p w14:paraId="777408D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1.097</w:t>
            </w:r>
          </w:p>
        </w:tc>
        <w:tc>
          <w:tcPr>
            <w:tcW w:w="0" w:type="auto"/>
            <w:noWrap/>
            <w:hideMark/>
          </w:tcPr>
          <w:p w14:paraId="398543D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w:t>
            </w:r>
          </w:p>
        </w:tc>
        <w:tc>
          <w:tcPr>
            <w:tcW w:w="0" w:type="auto"/>
            <w:noWrap/>
            <w:hideMark/>
          </w:tcPr>
          <w:p w14:paraId="4888F15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-0.778</w:t>
            </w:r>
          </w:p>
        </w:tc>
        <w:tc>
          <w:tcPr>
            <w:tcW w:w="0" w:type="auto"/>
            <w:noWrap/>
            <w:hideMark/>
          </w:tcPr>
          <w:p w14:paraId="489E723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0.447</w:t>
            </w:r>
          </w:p>
        </w:tc>
      </w:tr>
      <w:tr w:rsidR="00367643" w:rsidRPr="00367643" w14:paraId="1A3D4424"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D4895D"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20A67DD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-1.934</w:t>
            </w:r>
          </w:p>
        </w:tc>
        <w:tc>
          <w:tcPr>
            <w:tcW w:w="0" w:type="auto"/>
            <w:noWrap/>
            <w:hideMark/>
          </w:tcPr>
          <w:p w14:paraId="2E368A4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-2.189</w:t>
            </w:r>
          </w:p>
        </w:tc>
        <w:tc>
          <w:tcPr>
            <w:tcW w:w="0" w:type="auto"/>
            <w:noWrap/>
            <w:hideMark/>
          </w:tcPr>
          <w:p w14:paraId="7D633D2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-2.246</w:t>
            </w:r>
          </w:p>
        </w:tc>
        <w:tc>
          <w:tcPr>
            <w:tcW w:w="0" w:type="auto"/>
            <w:noWrap/>
            <w:hideMark/>
          </w:tcPr>
          <w:p w14:paraId="632D558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-2.304</w:t>
            </w:r>
          </w:p>
        </w:tc>
        <w:tc>
          <w:tcPr>
            <w:tcW w:w="0" w:type="auto"/>
            <w:noWrap/>
            <w:hideMark/>
          </w:tcPr>
          <w:p w14:paraId="5D36C3D4"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-2.359</w:t>
            </w:r>
          </w:p>
        </w:tc>
        <w:tc>
          <w:tcPr>
            <w:tcW w:w="0" w:type="auto"/>
            <w:noWrap/>
            <w:hideMark/>
          </w:tcPr>
          <w:p w14:paraId="1903872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-2.45</w:t>
            </w:r>
          </w:p>
        </w:tc>
        <w:tc>
          <w:tcPr>
            <w:tcW w:w="0" w:type="auto"/>
            <w:noWrap/>
            <w:hideMark/>
          </w:tcPr>
          <w:p w14:paraId="3765265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-2.435</w:t>
            </w:r>
          </w:p>
        </w:tc>
        <w:tc>
          <w:tcPr>
            <w:tcW w:w="0" w:type="auto"/>
            <w:noWrap/>
            <w:hideMark/>
          </w:tcPr>
          <w:p w14:paraId="3E7D519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-2.185</w:t>
            </w:r>
          </w:p>
        </w:tc>
        <w:tc>
          <w:tcPr>
            <w:tcW w:w="0" w:type="auto"/>
            <w:noWrap/>
            <w:hideMark/>
          </w:tcPr>
          <w:p w14:paraId="68AEFFB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-1.724</w:t>
            </w:r>
          </w:p>
        </w:tc>
        <w:tc>
          <w:tcPr>
            <w:tcW w:w="0" w:type="auto"/>
            <w:noWrap/>
            <w:hideMark/>
          </w:tcPr>
          <w:p w14:paraId="1C94F9B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-1.602</w:t>
            </w:r>
          </w:p>
        </w:tc>
      </w:tr>
      <w:tr w:rsidR="00367643" w:rsidRPr="00367643" w14:paraId="26562275"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6BDE50"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lev</w:t>
            </w:r>
          </w:p>
        </w:tc>
        <w:tc>
          <w:tcPr>
            <w:tcW w:w="0" w:type="auto"/>
            <w:noWrap/>
            <w:hideMark/>
          </w:tcPr>
          <w:p w14:paraId="343C769C"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-7.108</w:t>
            </w:r>
            <w:r w:rsidRPr="00367643">
              <w:rPr>
                <w:rFonts w:ascii="Helvetica" w:eastAsia="Times New Roman" w:hAnsi="Helvetica" w:cs="Calibri"/>
                <w:color w:val="000000"/>
                <w:vertAlign w:val="superscript"/>
              </w:rPr>
              <w:t>***</w:t>
            </w:r>
          </w:p>
        </w:tc>
        <w:tc>
          <w:tcPr>
            <w:tcW w:w="0" w:type="auto"/>
            <w:noWrap/>
            <w:hideMark/>
          </w:tcPr>
          <w:p w14:paraId="0E9F0675"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-7.637</w:t>
            </w:r>
            <w:r w:rsidRPr="00367643">
              <w:rPr>
                <w:rFonts w:ascii="Helvetica" w:eastAsia="Times New Roman" w:hAnsi="Helvetica" w:cs="Calibri"/>
                <w:color w:val="000000"/>
                <w:vertAlign w:val="superscript"/>
              </w:rPr>
              <w:t>***</w:t>
            </w:r>
          </w:p>
        </w:tc>
        <w:tc>
          <w:tcPr>
            <w:tcW w:w="0" w:type="auto"/>
            <w:noWrap/>
            <w:hideMark/>
          </w:tcPr>
          <w:p w14:paraId="05C76A6F"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-7.361</w:t>
            </w:r>
            <w:r w:rsidRPr="00367643">
              <w:rPr>
                <w:rFonts w:ascii="Helvetica" w:eastAsia="Times New Roman" w:hAnsi="Helvetica" w:cs="Calibri"/>
                <w:color w:val="000000"/>
                <w:vertAlign w:val="superscript"/>
              </w:rPr>
              <w:t>**</w:t>
            </w:r>
          </w:p>
        </w:tc>
        <w:tc>
          <w:tcPr>
            <w:tcW w:w="0" w:type="auto"/>
            <w:noWrap/>
            <w:hideMark/>
          </w:tcPr>
          <w:p w14:paraId="4E4AD314"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-5.477</w:t>
            </w:r>
            <w:r w:rsidRPr="00367643">
              <w:rPr>
                <w:rFonts w:ascii="Helvetica" w:eastAsia="Times New Roman" w:hAnsi="Helvetica" w:cs="Calibri"/>
                <w:color w:val="000000"/>
                <w:vertAlign w:val="superscript"/>
              </w:rPr>
              <w:t>*</w:t>
            </w:r>
          </w:p>
        </w:tc>
        <w:tc>
          <w:tcPr>
            <w:tcW w:w="0" w:type="auto"/>
            <w:noWrap/>
            <w:hideMark/>
          </w:tcPr>
          <w:p w14:paraId="27908D4B"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-6.420</w:t>
            </w:r>
            <w:r w:rsidRPr="00367643">
              <w:rPr>
                <w:rFonts w:ascii="Helvetica" w:eastAsia="Times New Roman" w:hAnsi="Helvetica" w:cs="Calibri"/>
                <w:color w:val="000000"/>
                <w:vertAlign w:val="superscript"/>
              </w:rPr>
              <w:t>**</w:t>
            </w:r>
          </w:p>
        </w:tc>
        <w:tc>
          <w:tcPr>
            <w:tcW w:w="0" w:type="auto"/>
            <w:noWrap/>
            <w:hideMark/>
          </w:tcPr>
          <w:p w14:paraId="6F8946B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-4.964</w:t>
            </w:r>
          </w:p>
        </w:tc>
        <w:tc>
          <w:tcPr>
            <w:tcW w:w="0" w:type="auto"/>
            <w:noWrap/>
            <w:hideMark/>
          </w:tcPr>
          <w:p w14:paraId="006ADDD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-3.477</w:t>
            </w:r>
          </w:p>
        </w:tc>
        <w:tc>
          <w:tcPr>
            <w:tcW w:w="0" w:type="auto"/>
            <w:noWrap/>
            <w:hideMark/>
          </w:tcPr>
          <w:p w14:paraId="1ECCF7E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-2.546</w:t>
            </w:r>
          </w:p>
        </w:tc>
        <w:tc>
          <w:tcPr>
            <w:tcW w:w="0" w:type="auto"/>
            <w:noWrap/>
            <w:hideMark/>
          </w:tcPr>
          <w:p w14:paraId="384EB28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-0.368</w:t>
            </w:r>
          </w:p>
        </w:tc>
        <w:tc>
          <w:tcPr>
            <w:tcW w:w="0" w:type="auto"/>
            <w:noWrap/>
            <w:hideMark/>
          </w:tcPr>
          <w:p w14:paraId="3E24D6ED"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0.042</w:t>
            </w:r>
          </w:p>
        </w:tc>
      </w:tr>
      <w:tr w:rsidR="00367643" w:rsidRPr="00367643" w14:paraId="04EB0705"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74AC9B"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040EA8C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-2.5</w:t>
            </w:r>
          </w:p>
        </w:tc>
        <w:tc>
          <w:tcPr>
            <w:tcW w:w="0" w:type="auto"/>
            <w:noWrap/>
            <w:hideMark/>
          </w:tcPr>
          <w:p w14:paraId="416E88E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-2.83</w:t>
            </w:r>
          </w:p>
        </w:tc>
        <w:tc>
          <w:tcPr>
            <w:tcW w:w="0" w:type="auto"/>
            <w:noWrap/>
            <w:hideMark/>
          </w:tcPr>
          <w:p w14:paraId="4887DEB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-2.903</w:t>
            </w:r>
          </w:p>
        </w:tc>
        <w:tc>
          <w:tcPr>
            <w:tcW w:w="0" w:type="auto"/>
            <w:noWrap/>
            <w:hideMark/>
          </w:tcPr>
          <w:p w14:paraId="1F78CF0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-2.978</w:t>
            </w:r>
          </w:p>
        </w:tc>
        <w:tc>
          <w:tcPr>
            <w:tcW w:w="0" w:type="auto"/>
            <w:noWrap/>
            <w:hideMark/>
          </w:tcPr>
          <w:p w14:paraId="78AC101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-3.049</w:t>
            </w:r>
          </w:p>
        </w:tc>
        <w:tc>
          <w:tcPr>
            <w:tcW w:w="0" w:type="auto"/>
            <w:noWrap/>
            <w:hideMark/>
          </w:tcPr>
          <w:p w14:paraId="7BF34C6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-3.167</w:t>
            </w:r>
          </w:p>
        </w:tc>
        <w:tc>
          <w:tcPr>
            <w:tcW w:w="0" w:type="auto"/>
            <w:noWrap/>
            <w:hideMark/>
          </w:tcPr>
          <w:p w14:paraId="3FC6EED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-3.147</w:t>
            </w:r>
          </w:p>
        </w:tc>
        <w:tc>
          <w:tcPr>
            <w:tcW w:w="0" w:type="auto"/>
            <w:noWrap/>
            <w:hideMark/>
          </w:tcPr>
          <w:p w14:paraId="4DC5D62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-2.824</w:t>
            </w:r>
          </w:p>
        </w:tc>
        <w:tc>
          <w:tcPr>
            <w:tcW w:w="0" w:type="auto"/>
            <w:noWrap/>
            <w:hideMark/>
          </w:tcPr>
          <w:p w14:paraId="39B6199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-2.228</w:t>
            </w:r>
          </w:p>
        </w:tc>
        <w:tc>
          <w:tcPr>
            <w:tcW w:w="0" w:type="auto"/>
            <w:noWrap/>
            <w:hideMark/>
          </w:tcPr>
          <w:p w14:paraId="19FFC9B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-2.071</w:t>
            </w:r>
          </w:p>
        </w:tc>
      </w:tr>
      <w:tr w:rsidR="00367643" w:rsidRPr="00367643" w14:paraId="47E1F202"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78F680"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lnAT</w:t>
            </w:r>
          </w:p>
        </w:tc>
        <w:tc>
          <w:tcPr>
            <w:tcW w:w="0" w:type="auto"/>
            <w:noWrap/>
            <w:hideMark/>
          </w:tcPr>
          <w:p w14:paraId="0695625F"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2.941</w:t>
            </w:r>
            <w:r w:rsidRPr="00367643">
              <w:rPr>
                <w:rFonts w:ascii="Helvetica" w:eastAsia="Times New Roman" w:hAnsi="Helvetica" w:cs="Calibri"/>
                <w:color w:val="000000"/>
                <w:vertAlign w:val="superscript"/>
              </w:rPr>
              <w:t>***</w:t>
            </w:r>
          </w:p>
        </w:tc>
        <w:tc>
          <w:tcPr>
            <w:tcW w:w="0" w:type="auto"/>
            <w:noWrap/>
            <w:hideMark/>
          </w:tcPr>
          <w:p w14:paraId="2BEB9022"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1.769</w:t>
            </w:r>
            <w:r w:rsidRPr="00367643">
              <w:rPr>
                <w:rFonts w:ascii="Helvetica" w:eastAsia="Times New Roman" w:hAnsi="Helvetica" w:cs="Calibri"/>
                <w:color w:val="000000"/>
                <w:vertAlign w:val="superscript"/>
              </w:rPr>
              <w:t>***</w:t>
            </w:r>
          </w:p>
        </w:tc>
        <w:tc>
          <w:tcPr>
            <w:tcW w:w="0" w:type="auto"/>
            <w:noWrap/>
            <w:hideMark/>
          </w:tcPr>
          <w:p w14:paraId="070535F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0.452</w:t>
            </w:r>
          </w:p>
        </w:tc>
        <w:tc>
          <w:tcPr>
            <w:tcW w:w="0" w:type="auto"/>
            <w:noWrap/>
            <w:hideMark/>
          </w:tcPr>
          <w:p w14:paraId="6DF4988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-1.778</w:t>
            </w:r>
            <w:r w:rsidRPr="00367643">
              <w:rPr>
                <w:rFonts w:ascii="Helvetica" w:eastAsia="Times New Roman" w:hAnsi="Helvetica" w:cs="Calibri"/>
                <w:color w:val="000000"/>
                <w:vertAlign w:val="superscript"/>
              </w:rPr>
              <w:t>***</w:t>
            </w:r>
          </w:p>
        </w:tc>
        <w:tc>
          <w:tcPr>
            <w:tcW w:w="0" w:type="auto"/>
            <w:noWrap/>
            <w:hideMark/>
          </w:tcPr>
          <w:p w14:paraId="5B8D462B"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-2.836</w:t>
            </w:r>
            <w:r w:rsidRPr="00367643">
              <w:rPr>
                <w:rFonts w:ascii="Helvetica" w:eastAsia="Times New Roman" w:hAnsi="Helvetica" w:cs="Calibri"/>
                <w:color w:val="000000"/>
                <w:vertAlign w:val="superscript"/>
              </w:rPr>
              <w:t>***</w:t>
            </w:r>
          </w:p>
        </w:tc>
        <w:tc>
          <w:tcPr>
            <w:tcW w:w="0" w:type="auto"/>
            <w:noWrap/>
            <w:hideMark/>
          </w:tcPr>
          <w:p w14:paraId="55C9BDA8"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-4.984</w:t>
            </w:r>
            <w:r w:rsidRPr="00367643">
              <w:rPr>
                <w:rFonts w:ascii="Helvetica" w:eastAsia="Times New Roman" w:hAnsi="Helvetica" w:cs="Calibri"/>
                <w:color w:val="000000"/>
                <w:vertAlign w:val="superscript"/>
              </w:rPr>
              <w:t>***</w:t>
            </w:r>
          </w:p>
        </w:tc>
        <w:tc>
          <w:tcPr>
            <w:tcW w:w="0" w:type="auto"/>
            <w:noWrap/>
            <w:hideMark/>
          </w:tcPr>
          <w:p w14:paraId="377DAE4C"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-5.674</w:t>
            </w:r>
            <w:r w:rsidRPr="00367643">
              <w:rPr>
                <w:rFonts w:ascii="Helvetica" w:eastAsia="Times New Roman" w:hAnsi="Helvetica" w:cs="Calibri"/>
                <w:color w:val="000000"/>
                <w:vertAlign w:val="superscript"/>
              </w:rPr>
              <w:t>***</w:t>
            </w:r>
          </w:p>
        </w:tc>
        <w:tc>
          <w:tcPr>
            <w:tcW w:w="0" w:type="auto"/>
            <w:noWrap/>
            <w:hideMark/>
          </w:tcPr>
          <w:p w14:paraId="6B947266"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-5.335</w:t>
            </w:r>
            <w:r w:rsidRPr="00367643">
              <w:rPr>
                <w:rFonts w:ascii="Helvetica" w:eastAsia="Times New Roman" w:hAnsi="Helvetica" w:cs="Calibri"/>
                <w:color w:val="000000"/>
                <w:vertAlign w:val="superscript"/>
              </w:rPr>
              <w:t>***</w:t>
            </w:r>
          </w:p>
        </w:tc>
        <w:tc>
          <w:tcPr>
            <w:tcW w:w="0" w:type="auto"/>
            <w:noWrap/>
            <w:hideMark/>
          </w:tcPr>
          <w:p w14:paraId="38F5964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-3.382</w:t>
            </w:r>
            <w:r w:rsidRPr="00367643">
              <w:rPr>
                <w:rFonts w:ascii="Helvetica" w:eastAsia="Times New Roman" w:hAnsi="Helvetica" w:cs="Calibri"/>
                <w:color w:val="000000"/>
                <w:vertAlign w:val="superscript"/>
              </w:rPr>
              <w:t>***</w:t>
            </w:r>
          </w:p>
        </w:tc>
        <w:tc>
          <w:tcPr>
            <w:tcW w:w="0" w:type="auto"/>
            <w:noWrap/>
            <w:hideMark/>
          </w:tcPr>
          <w:p w14:paraId="40924EB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-1.352</w:t>
            </w:r>
            <w:r w:rsidRPr="00367643">
              <w:rPr>
                <w:rFonts w:ascii="Helvetica" w:eastAsia="Times New Roman" w:hAnsi="Helvetica" w:cs="Calibri"/>
                <w:color w:val="000000"/>
                <w:vertAlign w:val="superscript"/>
              </w:rPr>
              <w:t>***</w:t>
            </w:r>
          </w:p>
        </w:tc>
      </w:tr>
      <w:tr w:rsidR="00367643" w:rsidRPr="00367643" w14:paraId="029E106C"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0E0D6B" w14:textId="77777777" w:rsidR="00367643" w:rsidRPr="00367643" w:rsidRDefault="00367643" w:rsidP="00367643">
            <w:pPr>
              <w:rPr>
                <w:rFonts w:ascii="Helvetica" w:eastAsia="Times New Roman" w:hAnsi="Helvetica" w:cs="Calibri"/>
                <w:color w:val="000000"/>
              </w:rPr>
            </w:pPr>
          </w:p>
        </w:tc>
        <w:tc>
          <w:tcPr>
            <w:tcW w:w="0" w:type="auto"/>
            <w:noWrap/>
            <w:hideMark/>
          </w:tcPr>
          <w:p w14:paraId="3025A1C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-0.42</w:t>
            </w:r>
          </w:p>
        </w:tc>
        <w:tc>
          <w:tcPr>
            <w:tcW w:w="0" w:type="auto"/>
            <w:noWrap/>
            <w:hideMark/>
          </w:tcPr>
          <w:p w14:paraId="2EBC3C5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-0.475</w:t>
            </w:r>
          </w:p>
        </w:tc>
        <w:tc>
          <w:tcPr>
            <w:tcW w:w="0" w:type="auto"/>
            <w:noWrap/>
            <w:hideMark/>
          </w:tcPr>
          <w:p w14:paraId="0662ADE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-0.487</w:t>
            </w:r>
          </w:p>
        </w:tc>
        <w:tc>
          <w:tcPr>
            <w:tcW w:w="0" w:type="auto"/>
            <w:noWrap/>
            <w:hideMark/>
          </w:tcPr>
          <w:p w14:paraId="12B6D69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w:t>
            </w:r>
          </w:p>
        </w:tc>
        <w:tc>
          <w:tcPr>
            <w:tcW w:w="0" w:type="auto"/>
            <w:noWrap/>
            <w:hideMark/>
          </w:tcPr>
          <w:p w14:paraId="0B52CD2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-0.512</w:t>
            </w:r>
          </w:p>
        </w:tc>
        <w:tc>
          <w:tcPr>
            <w:tcW w:w="0" w:type="auto"/>
            <w:noWrap/>
            <w:hideMark/>
          </w:tcPr>
          <w:p w14:paraId="0295EFE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-0.531</w:t>
            </w:r>
          </w:p>
        </w:tc>
        <w:tc>
          <w:tcPr>
            <w:tcW w:w="0" w:type="auto"/>
            <w:noWrap/>
            <w:hideMark/>
          </w:tcPr>
          <w:p w14:paraId="4D21E98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-0.528</w:t>
            </w:r>
          </w:p>
        </w:tc>
        <w:tc>
          <w:tcPr>
            <w:tcW w:w="0" w:type="auto"/>
            <w:noWrap/>
            <w:hideMark/>
          </w:tcPr>
          <w:p w14:paraId="2908D41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-0.474</w:t>
            </w:r>
          </w:p>
        </w:tc>
        <w:tc>
          <w:tcPr>
            <w:tcW w:w="0" w:type="auto"/>
            <w:noWrap/>
            <w:hideMark/>
          </w:tcPr>
          <w:p w14:paraId="52BE0E8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-0.374</w:t>
            </w:r>
          </w:p>
        </w:tc>
        <w:tc>
          <w:tcPr>
            <w:tcW w:w="0" w:type="auto"/>
            <w:noWrap/>
            <w:hideMark/>
          </w:tcPr>
          <w:p w14:paraId="603F9759"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-0.347</w:t>
            </w:r>
          </w:p>
        </w:tc>
      </w:tr>
      <w:tr w:rsidR="00367643" w:rsidRPr="00367643" w14:paraId="7061D5C4"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E89F9B"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numest</w:t>
            </w:r>
          </w:p>
        </w:tc>
        <w:tc>
          <w:tcPr>
            <w:tcW w:w="0" w:type="auto"/>
            <w:noWrap/>
            <w:hideMark/>
          </w:tcPr>
          <w:p w14:paraId="6B3FC2C4"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0.305</w:t>
            </w:r>
            <w:r w:rsidRPr="00367643">
              <w:rPr>
                <w:rFonts w:ascii="Helvetica" w:eastAsia="Times New Roman" w:hAnsi="Helvetica" w:cs="Calibri"/>
                <w:color w:val="000000"/>
                <w:vertAlign w:val="superscript"/>
              </w:rPr>
              <w:t>***</w:t>
            </w:r>
          </w:p>
        </w:tc>
        <w:tc>
          <w:tcPr>
            <w:tcW w:w="0" w:type="auto"/>
            <w:noWrap/>
            <w:hideMark/>
          </w:tcPr>
          <w:p w14:paraId="081FD8A7"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0.296</w:t>
            </w:r>
            <w:r w:rsidRPr="00367643">
              <w:rPr>
                <w:rFonts w:ascii="Helvetica" w:eastAsia="Times New Roman" w:hAnsi="Helvetica" w:cs="Calibri"/>
                <w:color w:val="000000"/>
                <w:vertAlign w:val="superscript"/>
              </w:rPr>
              <w:t>***</w:t>
            </w:r>
          </w:p>
        </w:tc>
        <w:tc>
          <w:tcPr>
            <w:tcW w:w="0" w:type="auto"/>
            <w:noWrap/>
            <w:hideMark/>
          </w:tcPr>
          <w:p w14:paraId="48C721CF"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0.241</w:t>
            </w:r>
            <w:r w:rsidRPr="00367643">
              <w:rPr>
                <w:rFonts w:ascii="Helvetica" w:eastAsia="Times New Roman" w:hAnsi="Helvetica" w:cs="Calibri"/>
                <w:color w:val="000000"/>
                <w:vertAlign w:val="superscript"/>
              </w:rPr>
              <w:t>***</w:t>
            </w:r>
          </w:p>
        </w:tc>
        <w:tc>
          <w:tcPr>
            <w:tcW w:w="0" w:type="auto"/>
            <w:noWrap/>
            <w:hideMark/>
          </w:tcPr>
          <w:p w14:paraId="1A68E34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0.145</w:t>
            </w:r>
          </w:p>
        </w:tc>
        <w:tc>
          <w:tcPr>
            <w:tcW w:w="0" w:type="auto"/>
            <w:noWrap/>
            <w:hideMark/>
          </w:tcPr>
          <w:p w14:paraId="44E510C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0.098</w:t>
            </w:r>
          </w:p>
        </w:tc>
        <w:tc>
          <w:tcPr>
            <w:tcW w:w="0" w:type="auto"/>
            <w:noWrap/>
            <w:hideMark/>
          </w:tcPr>
          <w:p w14:paraId="22C0D21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-0.049</w:t>
            </w:r>
          </w:p>
        </w:tc>
        <w:tc>
          <w:tcPr>
            <w:tcW w:w="0" w:type="auto"/>
            <w:noWrap/>
            <w:hideMark/>
          </w:tcPr>
          <w:p w14:paraId="5A49BB7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-0.158</w:t>
            </w:r>
          </w:p>
        </w:tc>
        <w:tc>
          <w:tcPr>
            <w:tcW w:w="0" w:type="auto"/>
            <w:noWrap/>
            <w:hideMark/>
          </w:tcPr>
          <w:p w14:paraId="59A993A7"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-0.201</w:t>
            </w:r>
            <w:r w:rsidRPr="00367643">
              <w:rPr>
                <w:rFonts w:ascii="Helvetica" w:eastAsia="Times New Roman" w:hAnsi="Helvetica" w:cs="Calibri"/>
                <w:color w:val="000000"/>
                <w:vertAlign w:val="superscript"/>
              </w:rPr>
              <w:t>**</w:t>
            </w:r>
          </w:p>
        </w:tc>
        <w:tc>
          <w:tcPr>
            <w:tcW w:w="0" w:type="auto"/>
            <w:noWrap/>
            <w:hideMark/>
          </w:tcPr>
          <w:p w14:paraId="59925C30"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-0.112</w:t>
            </w:r>
          </w:p>
        </w:tc>
        <w:tc>
          <w:tcPr>
            <w:tcW w:w="0" w:type="auto"/>
            <w:noWrap/>
            <w:hideMark/>
          </w:tcPr>
          <w:p w14:paraId="5EE77434"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-0.134</w:t>
            </w:r>
            <w:r w:rsidRPr="00367643">
              <w:rPr>
                <w:rFonts w:ascii="Helvetica" w:eastAsia="Times New Roman" w:hAnsi="Helvetica" w:cs="Calibri"/>
                <w:color w:val="000000"/>
                <w:vertAlign w:val="superscript"/>
              </w:rPr>
              <w:t>**</w:t>
            </w:r>
          </w:p>
        </w:tc>
      </w:tr>
      <w:tr w:rsidR="00367643" w:rsidRPr="00367643" w14:paraId="52B21D30"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52A91A" w14:textId="77777777" w:rsidR="00367643" w:rsidRPr="00367643" w:rsidRDefault="00367643" w:rsidP="00367643">
            <w:pPr>
              <w:rPr>
                <w:rFonts w:ascii="Helvetica" w:eastAsia="Times New Roman" w:hAnsi="Helvetica" w:cs="Calibri"/>
                <w:color w:val="000000"/>
              </w:rPr>
            </w:pPr>
          </w:p>
        </w:tc>
        <w:tc>
          <w:tcPr>
            <w:tcW w:w="0" w:type="auto"/>
            <w:noWrap/>
            <w:hideMark/>
          </w:tcPr>
          <w:p w14:paraId="222E2FA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-0.077</w:t>
            </w:r>
          </w:p>
        </w:tc>
        <w:tc>
          <w:tcPr>
            <w:tcW w:w="0" w:type="auto"/>
            <w:noWrap/>
            <w:hideMark/>
          </w:tcPr>
          <w:p w14:paraId="60E7C29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-0.087</w:t>
            </w:r>
          </w:p>
        </w:tc>
        <w:tc>
          <w:tcPr>
            <w:tcW w:w="0" w:type="auto"/>
            <w:noWrap/>
            <w:hideMark/>
          </w:tcPr>
          <w:p w14:paraId="3621AE7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-0.089</w:t>
            </w:r>
          </w:p>
        </w:tc>
        <w:tc>
          <w:tcPr>
            <w:tcW w:w="0" w:type="auto"/>
            <w:noWrap/>
            <w:hideMark/>
          </w:tcPr>
          <w:p w14:paraId="452E01B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-0.091</w:t>
            </w:r>
          </w:p>
        </w:tc>
        <w:tc>
          <w:tcPr>
            <w:tcW w:w="0" w:type="auto"/>
            <w:noWrap/>
            <w:hideMark/>
          </w:tcPr>
          <w:p w14:paraId="11057D9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-0.093</w:t>
            </w:r>
          </w:p>
        </w:tc>
        <w:tc>
          <w:tcPr>
            <w:tcW w:w="0" w:type="auto"/>
            <w:noWrap/>
            <w:hideMark/>
          </w:tcPr>
          <w:p w14:paraId="1AAFB9B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-0.097</w:t>
            </w:r>
          </w:p>
        </w:tc>
        <w:tc>
          <w:tcPr>
            <w:tcW w:w="0" w:type="auto"/>
            <w:noWrap/>
            <w:hideMark/>
          </w:tcPr>
          <w:p w14:paraId="62753DC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-0.096</w:t>
            </w:r>
          </w:p>
        </w:tc>
        <w:tc>
          <w:tcPr>
            <w:tcW w:w="0" w:type="auto"/>
            <w:noWrap/>
            <w:hideMark/>
          </w:tcPr>
          <w:p w14:paraId="46CF1ADC"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-0.086</w:t>
            </w:r>
          </w:p>
        </w:tc>
        <w:tc>
          <w:tcPr>
            <w:tcW w:w="0" w:type="auto"/>
            <w:noWrap/>
            <w:hideMark/>
          </w:tcPr>
          <w:p w14:paraId="12464C88"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-0.068</w:t>
            </w:r>
          </w:p>
        </w:tc>
        <w:tc>
          <w:tcPr>
            <w:tcW w:w="0" w:type="auto"/>
            <w:noWrap/>
            <w:hideMark/>
          </w:tcPr>
          <w:p w14:paraId="2DF2B26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-0.063</w:t>
            </w:r>
          </w:p>
        </w:tc>
      </w:tr>
      <w:tr w:rsidR="00367643" w:rsidRPr="00367643" w14:paraId="00476A8B"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168E23" w14:textId="77777777" w:rsidR="00367643" w:rsidRPr="00367643" w:rsidRDefault="00367643" w:rsidP="00367643">
            <w:pPr>
              <w:jc w:val="right"/>
              <w:rPr>
                <w:rFonts w:ascii="Helvetica" w:eastAsia="Times New Roman" w:hAnsi="Helvetica" w:cs="Calibri"/>
                <w:color w:val="000000"/>
              </w:rPr>
            </w:pPr>
          </w:p>
        </w:tc>
        <w:tc>
          <w:tcPr>
            <w:tcW w:w="0" w:type="auto"/>
            <w:noWrap/>
            <w:hideMark/>
          </w:tcPr>
          <w:p w14:paraId="7A578411"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14:paraId="0A727897"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14:paraId="6488E86F"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14:paraId="7349D146"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14:paraId="71EE5A4B"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14:paraId="600AF6CA"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14:paraId="1FAA93DA"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14:paraId="6DF6DE52"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14:paraId="32BBDE9C"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14:paraId="6C57D305"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367643" w:rsidRPr="00367643" w14:paraId="67911DEB" w14:textId="77777777" w:rsidTr="00367643">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CF168F"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Observations</w:t>
            </w:r>
          </w:p>
        </w:tc>
        <w:tc>
          <w:tcPr>
            <w:tcW w:w="0" w:type="auto"/>
            <w:noWrap/>
            <w:hideMark/>
          </w:tcPr>
          <w:p w14:paraId="79A15167"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0" w:type="auto"/>
            <w:noWrap/>
            <w:hideMark/>
          </w:tcPr>
          <w:p w14:paraId="3CBCC265"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0" w:type="auto"/>
            <w:noWrap/>
            <w:hideMark/>
          </w:tcPr>
          <w:p w14:paraId="307A7EC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0" w:type="auto"/>
            <w:noWrap/>
            <w:hideMark/>
          </w:tcPr>
          <w:p w14:paraId="665E42DA"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0" w:type="auto"/>
            <w:noWrap/>
            <w:hideMark/>
          </w:tcPr>
          <w:p w14:paraId="493785A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0" w:type="auto"/>
            <w:noWrap/>
            <w:hideMark/>
          </w:tcPr>
          <w:p w14:paraId="720E428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0" w:type="auto"/>
            <w:noWrap/>
            <w:hideMark/>
          </w:tcPr>
          <w:p w14:paraId="281C5652"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0" w:type="auto"/>
            <w:noWrap/>
            <w:hideMark/>
          </w:tcPr>
          <w:p w14:paraId="622850B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0" w:type="auto"/>
            <w:noWrap/>
            <w:hideMark/>
          </w:tcPr>
          <w:p w14:paraId="3FAC8C63"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c>
          <w:tcPr>
            <w:tcW w:w="0" w:type="auto"/>
            <w:noWrap/>
            <w:hideMark/>
          </w:tcPr>
          <w:p w14:paraId="599295FE"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487</w:t>
            </w:r>
          </w:p>
        </w:tc>
      </w:tr>
      <w:tr w:rsidR="00367643" w:rsidRPr="00367643" w14:paraId="549C388D"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35A8BF"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R</w:t>
            </w:r>
            <w:r w:rsidRPr="00367643">
              <w:rPr>
                <w:rFonts w:ascii="Helvetica" w:eastAsia="Times New Roman" w:hAnsi="Helvetica" w:cs="Calibri"/>
                <w:color w:val="000000"/>
                <w:vertAlign w:val="superscript"/>
              </w:rPr>
              <w:t>2</w:t>
            </w:r>
          </w:p>
        </w:tc>
        <w:tc>
          <w:tcPr>
            <w:tcW w:w="0" w:type="auto"/>
            <w:noWrap/>
            <w:hideMark/>
          </w:tcPr>
          <w:p w14:paraId="3697823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0.288</w:t>
            </w:r>
          </w:p>
        </w:tc>
        <w:tc>
          <w:tcPr>
            <w:tcW w:w="0" w:type="auto"/>
            <w:noWrap/>
            <w:hideMark/>
          </w:tcPr>
          <w:p w14:paraId="6D6ABE0F"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0.192</w:t>
            </w:r>
          </w:p>
        </w:tc>
        <w:tc>
          <w:tcPr>
            <w:tcW w:w="0" w:type="auto"/>
            <w:noWrap/>
            <w:hideMark/>
          </w:tcPr>
          <w:p w14:paraId="330A35FE"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0.139</w:t>
            </w:r>
          </w:p>
        </w:tc>
        <w:tc>
          <w:tcPr>
            <w:tcW w:w="0" w:type="auto"/>
            <w:noWrap/>
            <w:hideMark/>
          </w:tcPr>
          <w:p w14:paraId="29C62485"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0.147</w:t>
            </w:r>
          </w:p>
        </w:tc>
        <w:tc>
          <w:tcPr>
            <w:tcW w:w="0" w:type="auto"/>
            <w:noWrap/>
            <w:hideMark/>
          </w:tcPr>
          <w:p w14:paraId="3173D49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0.181</w:t>
            </w:r>
          </w:p>
        </w:tc>
        <w:tc>
          <w:tcPr>
            <w:tcW w:w="0" w:type="auto"/>
            <w:noWrap/>
            <w:hideMark/>
          </w:tcPr>
          <w:p w14:paraId="43AF6944"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0.317</w:t>
            </w:r>
          </w:p>
        </w:tc>
        <w:tc>
          <w:tcPr>
            <w:tcW w:w="0" w:type="auto"/>
            <w:noWrap/>
            <w:hideMark/>
          </w:tcPr>
          <w:p w14:paraId="3B662953"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0.373</w:t>
            </w:r>
          </w:p>
        </w:tc>
        <w:tc>
          <w:tcPr>
            <w:tcW w:w="0" w:type="auto"/>
            <w:noWrap/>
            <w:hideMark/>
          </w:tcPr>
          <w:p w14:paraId="594C23E7"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0.406</w:t>
            </w:r>
          </w:p>
        </w:tc>
        <w:tc>
          <w:tcPr>
            <w:tcW w:w="0" w:type="auto"/>
            <w:noWrap/>
            <w:hideMark/>
          </w:tcPr>
          <w:p w14:paraId="590A2B16"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0.33</w:t>
            </w:r>
          </w:p>
        </w:tc>
        <w:tc>
          <w:tcPr>
            <w:tcW w:w="0" w:type="auto"/>
            <w:noWrap/>
            <w:hideMark/>
          </w:tcPr>
          <w:p w14:paraId="7623C07B" w14:textId="77777777" w:rsidR="00367643" w:rsidRPr="00367643" w:rsidRDefault="00367643" w:rsidP="00367643">
            <w:pPr>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0.181</w:t>
            </w:r>
          </w:p>
        </w:tc>
      </w:tr>
      <w:tr w:rsidR="00367643" w:rsidRPr="00367643" w14:paraId="02DE585B"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325B75"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Adjusted R</w:t>
            </w:r>
            <w:r w:rsidRPr="00367643">
              <w:rPr>
                <w:rFonts w:ascii="Helvetica" w:eastAsia="Times New Roman" w:hAnsi="Helvetica" w:cs="Calibri"/>
                <w:color w:val="000000"/>
                <w:vertAlign w:val="superscript"/>
              </w:rPr>
              <w:t>2</w:t>
            </w:r>
          </w:p>
        </w:tc>
        <w:tc>
          <w:tcPr>
            <w:tcW w:w="0" w:type="auto"/>
            <w:noWrap/>
            <w:hideMark/>
          </w:tcPr>
          <w:p w14:paraId="0EEB5001"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0.259</w:t>
            </w:r>
          </w:p>
        </w:tc>
        <w:tc>
          <w:tcPr>
            <w:tcW w:w="0" w:type="auto"/>
            <w:noWrap/>
            <w:hideMark/>
          </w:tcPr>
          <w:p w14:paraId="7468E830"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0.159</w:t>
            </w:r>
          </w:p>
        </w:tc>
        <w:tc>
          <w:tcPr>
            <w:tcW w:w="0" w:type="auto"/>
            <w:noWrap/>
            <w:hideMark/>
          </w:tcPr>
          <w:p w14:paraId="77A0719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0.104</w:t>
            </w:r>
          </w:p>
        </w:tc>
        <w:tc>
          <w:tcPr>
            <w:tcW w:w="0" w:type="auto"/>
            <w:noWrap/>
            <w:hideMark/>
          </w:tcPr>
          <w:p w14:paraId="6133C816"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0.112</w:t>
            </w:r>
          </w:p>
        </w:tc>
        <w:tc>
          <w:tcPr>
            <w:tcW w:w="0" w:type="auto"/>
            <w:noWrap/>
            <w:hideMark/>
          </w:tcPr>
          <w:p w14:paraId="1A8FE06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0.148</w:t>
            </w:r>
          </w:p>
        </w:tc>
        <w:tc>
          <w:tcPr>
            <w:tcW w:w="0" w:type="auto"/>
            <w:noWrap/>
            <w:hideMark/>
          </w:tcPr>
          <w:p w14:paraId="1CA115F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0.29</w:t>
            </w:r>
          </w:p>
        </w:tc>
        <w:tc>
          <w:tcPr>
            <w:tcW w:w="0" w:type="auto"/>
            <w:noWrap/>
            <w:hideMark/>
          </w:tcPr>
          <w:p w14:paraId="6AD4FEF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0.347</w:t>
            </w:r>
          </w:p>
        </w:tc>
        <w:tc>
          <w:tcPr>
            <w:tcW w:w="0" w:type="auto"/>
            <w:noWrap/>
            <w:hideMark/>
          </w:tcPr>
          <w:p w14:paraId="08475B0D"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0.382</w:t>
            </w:r>
          </w:p>
        </w:tc>
        <w:tc>
          <w:tcPr>
            <w:tcW w:w="0" w:type="auto"/>
            <w:noWrap/>
            <w:hideMark/>
          </w:tcPr>
          <w:p w14:paraId="347CB01B"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0.302</w:t>
            </w:r>
          </w:p>
        </w:tc>
        <w:tc>
          <w:tcPr>
            <w:tcW w:w="0" w:type="auto"/>
            <w:noWrap/>
            <w:hideMark/>
          </w:tcPr>
          <w:p w14:paraId="2E7CBFFF" w14:textId="77777777" w:rsidR="00367643" w:rsidRPr="00367643" w:rsidRDefault="00367643" w:rsidP="0036764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0.148</w:t>
            </w:r>
          </w:p>
        </w:tc>
      </w:tr>
      <w:tr w:rsidR="00367643" w:rsidRPr="00367643" w14:paraId="660D8A4B" w14:textId="77777777" w:rsidTr="003676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F04FCF"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Residual Std. Error</w:t>
            </w:r>
          </w:p>
        </w:tc>
        <w:tc>
          <w:tcPr>
            <w:tcW w:w="0" w:type="auto"/>
            <w:noWrap/>
            <w:hideMark/>
          </w:tcPr>
          <w:p w14:paraId="6C328D3E"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8.740 (df=467)</w:t>
            </w:r>
          </w:p>
        </w:tc>
        <w:tc>
          <w:tcPr>
            <w:tcW w:w="0" w:type="auto"/>
            <w:noWrap/>
            <w:hideMark/>
          </w:tcPr>
          <w:p w14:paraId="6A617A95"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9.892 (df=467)</w:t>
            </w:r>
          </w:p>
        </w:tc>
        <w:tc>
          <w:tcPr>
            <w:tcW w:w="0" w:type="auto"/>
            <w:noWrap/>
            <w:hideMark/>
          </w:tcPr>
          <w:p w14:paraId="38A89818"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10.147 (df=467)</w:t>
            </w:r>
          </w:p>
        </w:tc>
        <w:tc>
          <w:tcPr>
            <w:tcW w:w="0" w:type="auto"/>
            <w:noWrap/>
            <w:hideMark/>
          </w:tcPr>
          <w:p w14:paraId="36DFB520"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10.411 (df=467)</w:t>
            </w:r>
          </w:p>
        </w:tc>
        <w:tc>
          <w:tcPr>
            <w:tcW w:w="0" w:type="auto"/>
            <w:noWrap/>
            <w:hideMark/>
          </w:tcPr>
          <w:p w14:paraId="3F344F6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10.659 (df=467)</w:t>
            </w:r>
          </w:p>
        </w:tc>
        <w:tc>
          <w:tcPr>
            <w:tcW w:w="0" w:type="auto"/>
            <w:noWrap/>
            <w:hideMark/>
          </w:tcPr>
          <w:p w14:paraId="54D65CBC"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11.070 (df=467)</w:t>
            </w:r>
          </w:p>
        </w:tc>
        <w:tc>
          <w:tcPr>
            <w:tcW w:w="0" w:type="auto"/>
            <w:noWrap/>
            <w:hideMark/>
          </w:tcPr>
          <w:p w14:paraId="3EB074FC"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11.003 (df=467)</w:t>
            </w:r>
          </w:p>
        </w:tc>
        <w:tc>
          <w:tcPr>
            <w:tcW w:w="0" w:type="auto"/>
            <w:noWrap/>
            <w:hideMark/>
          </w:tcPr>
          <w:p w14:paraId="1284B57A"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9.873 (df=467)</w:t>
            </w:r>
          </w:p>
        </w:tc>
        <w:tc>
          <w:tcPr>
            <w:tcW w:w="0" w:type="auto"/>
            <w:noWrap/>
            <w:hideMark/>
          </w:tcPr>
          <w:p w14:paraId="0832B934"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7.789 (df=467)</w:t>
            </w:r>
          </w:p>
        </w:tc>
        <w:tc>
          <w:tcPr>
            <w:tcW w:w="0" w:type="auto"/>
            <w:noWrap/>
            <w:hideMark/>
          </w:tcPr>
          <w:p w14:paraId="1CF7B5FE"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7.239 (df=467)</w:t>
            </w:r>
          </w:p>
        </w:tc>
      </w:tr>
      <w:tr w:rsidR="00367643" w:rsidRPr="00367643" w14:paraId="661B9F98" w14:textId="77777777" w:rsidTr="00367643">
        <w:trPr>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7F41DA"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F Statistic</w:t>
            </w:r>
          </w:p>
        </w:tc>
        <w:tc>
          <w:tcPr>
            <w:tcW w:w="0" w:type="auto"/>
            <w:noWrap/>
            <w:hideMark/>
          </w:tcPr>
          <w:p w14:paraId="1D0E2389"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9.945</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4276025B"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5.854</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444530C1"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3.981</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2D6C31D5"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4.226</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2AC08A6D"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5.429</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378B4D77"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11.431</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7627AE36"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14.618</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6B53419B"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16.792</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7408B80A"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12.087</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0D8944A8" w14:textId="77777777" w:rsidR="00367643" w:rsidRPr="00367643" w:rsidRDefault="00367643" w:rsidP="00367643">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5.431</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r>
      <w:tr w:rsidR="00367643" w:rsidRPr="00367643" w14:paraId="29CFC4EE" w14:textId="77777777" w:rsidTr="0036764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C67DC2" w14:textId="77777777" w:rsidR="00367643" w:rsidRPr="00367643" w:rsidRDefault="00367643" w:rsidP="00367643">
            <w:pPr>
              <w:rPr>
                <w:rFonts w:ascii="Helvetica" w:eastAsia="Times New Roman" w:hAnsi="Helvetica" w:cs="Calibri"/>
                <w:color w:val="000000"/>
              </w:rPr>
            </w:pPr>
            <w:r w:rsidRPr="00367643">
              <w:rPr>
                <w:rFonts w:ascii="Helvetica" w:eastAsia="Times New Roman" w:hAnsi="Helvetica" w:cs="Calibri"/>
                <w:color w:val="000000"/>
              </w:rPr>
              <w:t>F Statistic</w:t>
            </w:r>
          </w:p>
        </w:tc>
        <w:tc>
          <w:tcPr>
            <w:tcW w:w="0" w:type="auto"/>
            <w:noWrap/>
            <w:hideMark/>
          </w:tcPr>
          <w:p w14:paraId="75D358C2"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4.071</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48011026"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4.452</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6BD55D71"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4.667</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736E9782"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4.702</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74B73FF3"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4.636</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351D3282"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3.932</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3C2767FD"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3.285</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4ECD28AE"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2.188</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2F9E77E6"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1.637</w:t>
            </w:r>
            <w:r w:rsidRPr="00367643">
              <w:rPr>
                <w:rFonts w:ascii="Helvetica" w:eastAsia="Times New Roman" w:hAnsi="Helvetica" w:cs="Calibri"/>
                <w:color w:val="000000"/>
                <w:vertAlign w:val="superscript"/>
              </w:rPr>
              <w:t>**</w:t>
            </w:r>
            <w:r w:rsidRPr="00367643">
              <w:rPr>
                <w:rFonts w:ascii="Helvetica" w:eastAsia="Times New Roman" w:hAnsi="Helvetica" w:cs="Calibri"/>
                <w:color w:val="000000"/>
              </w:rPr>
              <w:t>(df=19; 467)</w:t>
            </w:r>
          </w:p>
        </w:tc>
        <w:tc>
          <w:tcPr>
            <w:tcW w:w="0" w:type="auto"/>
            <w:noWrap/>
            <w:hideMark/>
          </w:tcPr>
          <w:p w14:paraId="6D6A807A" w14:textId="77777777" w:rsidR="00367643" w:rsidRPr="00367643" w:rsidRDefault="00367643" w:rsidP="00367643">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Calibri"/>
                <w:color w:val="000000"/>
              </w:rPr>
            </w:pPr>
            <w:r w:rsidRPr="00367643">
              <w:rPr>
                <w:rFonts w:ascii="Helvetica" w:eastAsia="Times New Roman" w:hAnsi="Helvetica" w:cs="Calibri"/>
                <w:color w:val="000000"/>
              </w:rPr>
              <w:t>1.390(df=19; 467)</w:t>
            </w:r>
          </w:p>
        </w:tc>
      </w:tr>
    </w:tbl>
    <w:p w14:paraId="3AA3D3F6" w14:textId="77777777" w:rsidR="00367643" w:rsidRPr="00367643" w:rsidRDefault="00367643" w:rsidP="00367643"/>
    <w:sectPr w:rsidR="00367643" w:rsidRPr="00367643" w:rsidSect="004C4748">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kegwu, Kelechi M" w:date="2020-12-29T18:14:00Z" w:initials="IKM">
    <w:p w14:paraId="6E7FFF31" w14:textId="59CF3599" w:rsidR="00F55D2A" w:rsidRDefault="00F55D2A">
      <w:pPr>
        <w:pStyle w:val="CommentText"/>
      </w:pPr>
      <w:r>
        <w:rPr>
          <w:rStyle w:val="CommentReference"/>
        </w:rPr>
        <w:annotationRef/>
      </w:r>
    </w:p>
  </w:comment>
  <w:comment w:id="1" w:author="Ikegwu, Kelechi M" w:date="2020-12-28T13:03:00Z" w:initials="IKM">
    <w:p w14:paraId="5AE1D217" w14:textId="77777777" w:rsidR="003458F2" w:rsidRDefault="00D444EE">
      <w:pPr>
        <w:pStyle w:val="CommentText"/>
      </w:pPr>
      <w:r>
        <w:rPr>
          <w:rStyle w:val="CommentReference"/>
        </w:rPr>
        <w:annotationRef/>
      </w:r>
      <w:r>
        <w:t xml:space="preserve">Not sure </w:t>
      </w:r>
      <w:r w:rsidR="003458F2">
        <w:t xml:space="preserve">of </w:t>
      </w:r>
      <w:r w:rsidR="005F0664">
        <w:t>verbiage</w:t>
      </w:r>
      <w:r w:rsidR="0074698E">
        <w:t>,</w:t>
      </w:r>
    </w:p>
    <w:p w14:paraId="394E436B" w14:textId="3CC489A8" w:rsidR="00D444EE" w:rsidRDefault="0074698E">
      <w:pPr>
        <w:pStyle w:val="CommentText"/>
      </w:pPr>
      <w:r>
        <w:t xml:space="preserve">TE </w:t>
      </w:r>
      <w:r w:rsidR="003458F2">
        <w:t xml:space="preserve">OK? </w:t>
      </w:r>
      <w:r>
        <w:t>or</w:t>
      </w:r>
      <w:r w:rsidR="005F0664">
        <w:t xml:space="preserve"> </w:t>
      </w:r>
      <w:r w:rsidR="00D444EE">
        <w:t>Information Transfer</w:t>
      </w:r>
      <w:r>
        <w:t>?</w:t>
      </w:r>
    </w:p>
  </w:comment>
  <w:comment w:id="8" w:author="Ikegwu, Kelechi M" w:date="2020-12-29T18:20:00Z" w:initials="IKM">
    <w:p w14:paraId="02684BE2" w14:textId="1C341DE6" w:rsidR="00B846E1" w:rsidRDefault="00B846E1">
      <w:pPr>
        <w:pStyle w:val="CommentText"/>
      </w:pPr>
      <w:r>
        <w:rPr>
          <w:rStyle w:val="CommentReference"/>
        </w:rPr>
        <w:annotationRef/>
      </w:r>
      <w:r>
        <w:t xml:space="preserve">Should make the </w:t>
      </w:r>
      <w:proofErr w:type="gramStart"/>
      <w:r>
        <w:t>Figure  showing</w:t>
      </w:r>
      <w:proofErr w:type="gramEnd"/>
      <w:r>
        <w:t xml:space="preserve"> the U shape? </w:t>
      </w:r>
    </w:p>
  </w:comment>
  <w:comment w:id="9" w:author="Ikegwu, Kelechi M" w:date="2020-12-29T15:36:00Z" w:initials="IKM">
    <w:p w14:paraId="645F58A5" w14:textId="77777777" w:rsidR="00D613E4" w:rsidRDefault="00D613E4">
      <w:pPr>
        <w:pStyle w:val="CommentText"/>
      </w:pPr>
      <w:r>
        <w:rPr>
          <w:rStyle w:val="CommentReference"/>
        </w:rPr>
        <w:annotationRef/>
      </w:r>
      <w:r>
        <w:t>Not sure if Table 2A and 2B will remain separate but will treat them as together for the time being.</w:t>
      </w:r>
    </w:p>
    <w:p w14:paraId="6AA49937" w14:textId="77777777" w:rsidR="00F55D2A" w:rsidRDefault="00F55D2A">
      <w:pPr>
        <w:pStyle w:val="CommentText"/>
      </w:pPr>
    </w:p>
    <w:p w14:paraId="09E173B1" w14:textId="193103E5" w:rsidR="00F55D2A" w:rsidRDefault="00F55D2A">
      <w:pPr>
        <w:pStyle w:val="CommentText"/>
      </w:pPr>
      <w:r>
        <w:t>I make the assumption that the very strong and strong networks have been described in section 5.</w:t>
      </w:r>
    </w:p>
  </w:comment>
  <w:comment w:id="14" w:author="Ikegwu, Kelechi M" w:date="2020-12-30T14:37:00Z" w:initials="IKM">
    <w:p w14:paraId="2A960407" w14:textId="3B17AF1C" w:rsidR="00EB583B" w:rsidRDefault="00EB583B">
      <w:pPr>
        <w:pStyle w:val="CommentText"/>
      </w:pPr>
      <w:r>
        <w:rPr>
          <w:rStyle w:val="CommentReference"/>
        </w:rPr>
        <w:annotationRef/>
      </w:r>
      <w:r>
        <w:t xml:space="preserve">Or regressor?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7FFF31" w15:done="0"/>
  <w15:commentEx w15:paraId="394E436B" w15:done="0"/>
  <w15:commentEx w15:paraId="02684BE2" w15:done="0"/>
  <w15:commentEx w15:paraId="09E173B1" w15:done="0"/>
  <w15:commentEx w15:paraId="2A960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F093" w16cex:dateUtc="2020-12-29T23:14:00Z"/>
  <w16cex:commentExtensible w16cex:durableId="23945625" w16cex:dateUtc="2020-12-28T18:03:00Z"/>
  <w16cex:commentExtensible w16cex:durableId="2395F1D9" w16cex:dateUtc="2020-12-29T23:20:00Z"/>
  <w16cex:commentExtensible w16cex:durableId="2395CB97" w16cex:dateUtc="2020-12-29T20:36:00Z"/>
  <w16cex:commentExtensible w16cex:durableId="23970F30" w16cex:dateUtc="2020-12-30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7FFF31" w16cid:durableId="2395F093"/>
  <w16cid:commentId w16cid:paraId="394E436B" w16cid:durableId="23945625"/>
  <w16cid:commentId w16cid:paraId="02684BE2" w16cid:durableId="2395F1D9"/>
  <w16cid:commentId w16cid:paraId="09E173B1" w16cid:durableId="2395CB97"/>
  <w16cid:commentId w16cid:paraId="2A960407" w16cid:durableId="23970F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kegwu, Kelechi M">
    <w15:presenceInfo w15:providerId="AD" w15:userId="S::ikegwu2@illinois.edu::31af6a3c-7810-497a-af8d-00b14f302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BF"/>
    <w:rsid w:val="00000FE1"/>
    <w:rsid w:val="00010B12"/>
    <w:rsid w:val="0006240C"/>
    <w:rsid w:val="000F5C7A"/>
    <w:rsid w:val="0013652B"/>
    <w:rsid w:val="00151DD2"/>
    <w:rsid w:val="001D5319"/>
    <w:rsid w:val="00224B25"/>
    <w:rsid w:val="0028431E"/>
    <w:rsid w:val="002B55EA"/>
    <w:rsid w:val="002B5718"/>
    <w:rsid w:val="002E619D"/>
    <w:rsid w:val="003458F2"/>
    <w:rsid w:val="00351B22"/>
    <w:rsid w:val="00367643"/>
    <w:rsid w:val="003B0EB0"/>
    <w:rsid w:val="003E2BD0"/>
    <w:rsid w:val="00481BA7"/>
    <w:rsid w:val="004C4748"/>
    <w:rsid w:val="004E1471"/>
    <w:rsid w:val="004E3FC8"/>
    <w:rsid w:val="00547F5A"/>
    <w:rsid w:val="005F0664"/>
    <w:rsid w:val="0062666F"/>
    <w:rsid w:val="00634457"/>
    <w:rsid w:val="006618DC"/>
    <w:rsid w:val="0074698E"/>
    <w:rsid w:val="00820BBF"/>
    <w:rsid w:val="00826536"/>
    <w:rsid w:val="008574BF"/>
    <w:rsid w:val="008A11D6"/>
    <w:rsid w:val="008A1347"/>
    <w:rsid w:val="0090691B"/>
    <w:rsid w:val="009458A7"/>
    <w:rsid w:val="009B7AA9"/>
    <w:rsid w:val="00A05F25"/>
    <w:rsid w:val="00A1286B"/>
    <w:rsid w:val="00A316E9"/>
    <w:rsid w:val="00A5751F"/>
    <w:rsid w:val="00A83C40"/>
    <w:rsid w:val="00B73CDD"/>
    <w:rsid w:val="00B846E1"/>
    <w:rsid w:val="00BC07CB"/>
    <w:rsid w:val="00C13140"/>
    <w:rsid w:val="00C14DF7"/>
    <w:rsid w:val="00C1627F"/>
    <w:rsid w:val="00C60E1E"/>
    <w:rsid w:val="00D2409C"/>
    <w:rsid w:val="00D37F14"/>
    <w:rsid w:val="00D444EE"/>
    <w:rsid w:val="00D613E4"/>
    <w:rsid w:val="00D71625"/>
    <w:rsid w:val="00D84FFF"/>
    <w:rsid w:val="00E62B62"/>
    <w:rsid w:val="00E924D2"/>
    <w:rsid w:val="00EB583B"/>
    <w:rsid w:val="00ED168F"/>
    <w:rsid w:val="00ED571A"/>
    <w:rsid w:val="00EE3D3F"/>
    <w:rsid w:val="00F376BB"/>
    <w:rsid w:val="00F55D2A"/>
    <w:rsid w:val="00F76DFF"/>
    <w:rsid w:val="00F8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45F3"/>
  <w15:chartTrackingRefBased/>
  <w15:docId w15:val="{1013EDDD-B903-2A43-AC36-B088BFB4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8574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BF"/>
    <w:rPr>
      <w:rFonts w:asciiTheme="majorHAnsi" w:eastAsiaTheme="majorEastAsia" w:hAnsiTheme="majorHAnsi" w:cstheme="majorBidi"/>
      <w:color w:val="2F5496" w:themeColor="accent1" w:themeShade="BF"/>
      <w:sz w:val="32"/>
      <w:szCs w:val="32"/>
    </w:rPr>
  </w:style>
  <w:style w:type="table" w:styleId="PlainTable3">
    <w:name w:val="Plain Table 3"/>
    <w:basedOn w:val="TableNormal"/>
    <w:uiPriority w:val="43"/>
    <w:rsid w:val="002B55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9458A7"/>
    <w:rPr>
      <w:i/>
      <w:iCs/>
    </w:rPr>
  </w:style>
  <w:style w:type="character" w:styleId="CommentReference">
    <w:name w:val="annotation reference"/>
    <w:basedOn w:val="DefaultParagraphFont"/>
    <w:uiPriority w:val="99"/>
    <w:semiHidden/>
    <w:unhideWhenUsed/>
    <w:rsid w:val="00D444EE"/>
    <w:rPr>
      <w:sz w:val="16"/>
      <w:szCs w:val="16"/>
    </w:rPr>
  </w:style>
  <w:style w:type="paragraph" w:styleId="CommentText">
    <w:name w:val="annotation text"/>
    <w:basedOn w:val="Normal"/>
    <w:link w:val="CommentTextChar"/>
    <w:uiPriority w:val="99"/>
    <w:semiHidden/>
    <w:unhideWhenUsed/>
    <w:rsid w:val="00D444EE"/>
    <w:rPr>
      <w:sz w:val="20"/>
      <w:szCs w:val="20"/>
    </w:rPr>
  </w:style>
  <w:style w:type="character" w:customStyle="1" w:styleId="CommentTextChar">
    <w:name w:val="Comment Text Char"/>
    <w:basedOn w:val="DefaultParagraphFont"/>
    <w:link w:val="CommentText"/>
    <w:uiPriority w:val="99"/>
    <w:semiHidden/>
    <w:rsid w:val="00D444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444EE"/>
    <w:rPr>
      <w:b/>
      <w:bCs/>
    </w:rPr>
  </w:style>
  <w:style w:type="character" w:customStyle="1" w:styleId="CommentSubjectChar">
    <w:name w:val="Comment Subject Char"/>
    <w:basedOn w:val="CommentTextChar"/>
    <w:link w:val="CommentSubject"/>
    <w:uiPriority w:val="99"/>
    <w:semiHidden/>
    <w:rsid w:val="00D444EE"/>
    <w:rPr>
      <w:rFonts w:eastAsiaTheme="minorEastAsia"/>
      <w:b/>
      <w:bCs/>
      <w:sz w:val="20"/>
      <w:szCs w:val="20"/>
    </w:rPr>
  </w:style>
  <w:style w:type="character" w:styleId="PlaceholderText">
    <w:name w:val="Placeholder Text"/>
    <w:basedOn w:val="DefaultParagraphFont"/>
    <w:uiPriority w:val="99"/>
    <w:semiHidden/>
    <w:rsid w:val="00F55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6083">
      <w:bodyDiv w:val="1"/>
      <w:marLeft w:val="0"/>
      <w:marRight w:val="0"/>
      <w:marTop w:val="0"/>
      <w:marBottom w:val="0"/>
      <w:divBdr>
        <w:top w:val="none" w:sz="0" w:space="0" w:color="auto"/>
        <w:left w:val="none" w:sz="0" w:space="0" w:color="auto"/>
        <w:bottom w:val="none" w:sz="0" w:space="0" w:color="auto"/>
        <w:right w:val="none" w:sz="0" w:space="0" w:color="auto"/>
      </w:divBdr>
    </w:div>
    <w:div w:id="158935728">
      <w:bodyDiv w:val="1"/>
      <w:marLeft w:val="0"/>
      <w:marRight w:val="0"/>
      <w:marTop w:val="0"/>
      <w:marBottom w:val="0"/>
      <w:divBdr>
        <w:top w:val="none" w:sz="0" w:space="0" w:color="auto"/>
        <w:left w:val="none" w:sz="0" w:space="0" w:color="auto"/>
        <w:bottom w:val="none" w:sz="0" w:space="0" w:color="auto"/>
        <w:right w:val="none" w:sz="0" w:space="0" w:color="auto"/>
      </w:divBdr>
    </w:div>
    <w:div w:id="222757158">
      <w:bodyDiv w:val="1"/>
      <w:marLeft w:val="0"/>
      <w:marRight w:val="0"/>
      <w:marTop w:val="0"/>
      <w:marBottom w:val="0"/>
      <w:divBdr>
        <w:top w:val="none" w:sz="0" w:space="0" w:color="auto"/>
        <w:left w:val="none" w:sz="0" w:space="0" w:color="auto"/>
        <w:bottom w:val="none" w:sz="0" w:space="0" w:color="auto"/>
        <w:right w:val="none" w:sz="0" w:space="0" w:color="auto"/>
      </w:divBdr>
    </w:div>
    <w:div w:id="294871817">
      <w:bodyDiv w:val="1"/>
      <w:marLeft w:val="0"/>
      <w:marRight w:val="0"/>
      <w:marTop w:val="0"/>
      <w:marBottom w:val="0"/>
      <w:divBdr>
        <w:top w:val="none" w:sz="0" w:space="0" w:color="auto"/>
        <w:left w:val="none" w:sz="0" w:space="0" w:color="auto"/>
        <w:bottom w:val="none" w:sz="0" w:space="0" w:color="auto"/>
        <w:right w:val="none" w:sz="0" w:space="0" w:color="auto"/>
      </w:divBdr>
    </w:div>
    <w:div w:id="407310748">
      <w:bodyDiv w:val="1"/>
      <w:marLeft w:val="0"/>
      <w:marRight w:val="0"/>
      <w:marTop w:val="0"/>
      <w:marBottom w:val="0"/>
      <w:divBdr>
        <w:top w:val="none" w:sz="0" w:space="0" w:color="auto"/>
        <w:left w:val="none" w:sz="0" w:space="0" w:color="auto"/>
        <w:bottom w:val="none" w:sz="0" w:space="0" w:color="auto"/>
        <w:right w:val="none" w:sz="0" w:space="0" w:color="auto"/>
      </w:divBdr>
    </w:div>
    <w:div w:id="523597587">
      <w:bodyDiv w:val="1"/>
      <w:marLeft w:val="0"/>
      <w:marRight w:val="0"/>
      <w:marTop w:val="0"/>
      <w:marBottom w:val="0"/>
      <w:divBdr>
        <w:top w:val="none" w:sz="0" w:space="0" w:color="auto"/>
        <w:left w:val="none" w:sz="0" w:space="0" w:color="auto"/>
        <w:bottom w:val="none" w:sz="0" w:space="0" w:color="auto"/>
        <w:right w:val="none" w:sz="0" w:space="0" w:color="auto"/>
      </w:divBdr>
    </w:div>
    <w:div w:id="581139744">
      <w:bodyDiv w:val="1"/>
      <w:marLeft w:val="0"/>
      <w:marRight w:val="0"/>
      <w:marTop w:val="0"/>
      <w:marBottom w:val="0"/>
      <w:divBdr>
        <w:top w:val="none" w:sz="0" w:space="0" w:color="auto"/>
        <w:left w:val="none" w:sz="0" w:space="0" w:color="auto"/>
        <w:bottom w:val="none" w:sz="0" w:space="0" w:color="auto"/>
        <w:right w:val="none" w:sz="0" w:space="0" w:color="auto"/>
      </w:divBdr>
    </w:div>
    <w:div w:id="724374491">
      <w:bodyDiv w:val="1"/>
      <w:marLeft w:val="0"/>
      <w:marRight w:val="0"/>
      <w:marTop w:val="0"/>
      <w:marBottom w:val="0"/>
      <w:divBdr>
        <w:top w:val="none" w:sz="0" w:space="0" w:color="auto"/>
        <w:left w:val="none" w:sz="0" w:space="0" w:color="auto"/>
        <w:bottom w:val="none" w:sz="0" w:space="0" w:color="auto"/>
        <w:right w:val="none" w:sz="0" w:space="0" w:color="auto"/>
      </w:divBdr>
    </w:div>
    <w:div w:id="746879022">
      <w:bodyDiv w:val="1"/>
      <w:marLeft w:val="0"/>
      <w:marRight w:val="0"/>
      <w:marTop w:val="0"/>
      <w:marBottom w:val="0"/>
      <w:divBdr>
        <w:top w:val="none" w:sz="0" w:space="0" w:color="auto"/>
        <w:left w:val="none" w:sz="0" w:space="0" w:color="auto"/>
        <w:bottom w:val="none" w:sz="0" w:space="0" w:color="auto"/>
        <w:right w:val="none" w:sz="0" w:space="0" w:color="auto"/>
      </w:divBdr>
    </w:div>
    <w:div w:id="1017271229">
      <w:bodyDiv w:val="1"/>
      <w:marLeft w:val="0"/>
      <w:marRight w:val="0"/>
      <w:marTop w:val="0"/>
      <w:marBottom w:val="0"/>
      <w:divBdr>
        <w:top w:val="none" w:sz="0" w:space="0" w:color="auto"/>
        <w:left w:val="none" w:sz="0" w:space="0" w:color="auto"/>
        <w:bottom w:val="none" w:sz="0" w:space="0" w:color="auto"/>
        <w:right w:val="none" w:sz="0" w:space="0" w:color="auto"/>
      </w:divBdr>
    </w:div>
    <w:div w:id="1216619713">
      <w:bodyDiv w:val="1"/>
      <w:marLeft w:val="0"/>
      <w:marRight w:val="0"/>
      <w:marTop w:val="0"/>
      <w:marBottom w:val="0"/>
      <w:divBdr>
        <w:top w:val="none" w:sz="0" w:space="0" w:color="auto"/>
        <w:left w:val="none" w:sz="0" w:space="0" w:color="auto"/>
        <w:bottom w:val="none" w:sz="0" w:space="0" w:color="auto"/>
        <w:right w:val="none" w:sz="0" w:space="0" w:color="auto"/>
      </w:divBdr>
    </w:div>
    <w:div w:id="1430346103">
      <w:bodyDiv w:val="1"/>
      <w:marLeft w:val="0"/>
      <w:marRight w:val="0"/>
      <w:marTop w:val="0"/>
      <w:marBottom w:val="0"/>
      <w:divBdr>
        <w:top w:val="none" w:sz="0" w:space="0" w:color="auto"/>
        <w:left w:val="none" w:sz="0" w:space="0" w:color="auto"/>
        <w:bottom w:val="none" w:sz="0" w:space="0" w:color="auto"/>
        <w:right w:val="none" w:sz="0" w:space="0" w:color="auto"/>
      </w:divBdr>
    </w:div>
    <w:div w:id="1449202119">
      <w:bodyDiv w:val="1"/>
      <w:marLeft w:val="0"/>
      <w:marRight w:val="0"/>
      <w:marTop w:val="0"/>
      <w:marBottom w:val="0"/>
      <w:divBdr>
        <w:top w:val="none" w:sz="0" w:space="0" w:color="auto"/>
        <w:left w:val="none" w:sz="0" w:space="0" w:color="auto"/>
        <w:bottom w:val="none" w:sz="0" w:space="0" w:color="auto"/>
        <w:right w:val="none" w:sz="0" w:space="0" w:color="auto"/>
      </w:divBdr>
    </w:div>
    <w:div w:id="1459950999">
      <w:bodyDiv w:val="1"/>
      <w:marLeft w:val="0"/>
      <w:marRight w:val="0"/>
      <w:marTop w:val="0"/>
      <w:marBottom w:val="0"/>
      <w:divBdr>
        <w:top w:val="none" w:sz="0" w:space="0" w:color="auto"/>
        <w:left w:val="none" w:sz="0" w:space="0" w:color="auto"/>
        <w:bottom w:val="none" w:sz="0" w:space="0" w:color="auto"/>
        <w:right w:val="none" w:sz="0" w:space="0" w:color="auto"/>
      </w:divBdr>
    </w:div>
    <w:div w:id="1470855179">
      <w:bodyDiv w:val="1"/>
      <w:marLeft w:val="0"/>
      <w:marRight w:val="0"/>
      <w:marTop w:val="0"/>
      <w:marBottom w:val="0"/>
      <w:divBdr>
        <w:top w:val="none" w:sz="0" w:space="0" w:color="auto"/>
        <w:left w:val="none" w:sz="0" w:space="0" w:color="auto"/>
        <w:bottom w:val="none" w:sz="0" w:space="0" w:color="auto"/>
        <w:right w:val="none" w:sz="0" w:space="0" w:color="auto"/>
      </w:divBdr>
    </w:div>
    <w:div w:id="1504394088">
      <w:bodyDiv w:val="1"/>
      <w:marLeft w:val="0"/>
      <w:marRight w:val="0"/>
      <w:marTop w:val="0"/>
      <w:marBottom w:val="0"/>
      <w:divBdr>
        <w:top w:val="none" w:sz="0" w:space="0" w:color="auto"/>
        <w:left w:val="none" w:sz="0" w:space="0" w:color="auto"/>
        <w:bottom w:val="none" w:sz="0" w:space="0" w:color="auto"/>
        <w:right w:val="none" w:sz="0" w:space="0" w:color="auto"/>
      </w:divBdr>
    </w:div>
    <w:div w:id="1506937458">
      <w:bodyDiv w:val="1"/>
      <w:marLeft w:val="0"/>
      <w:marRight w:val="0"/>
      <w:marTop w:val="0"/>
      <w:marBottom w:val="0"/>
      <w:divBdr>
        <w:top w:val="none" w:sz="0" w:space="0" w:color="auto"/>
        <w:left w:val="none" w:sz="0" w:space="0" w:color="auto"/>
        <w:bottom w:val="none" w:sz="0" w:space="0" w:color="auto"/>
        <w:right w:val="none" w:sz="0" w:space="0" w:color="auto"/>
      </w:divBdr>
    </w:div>
    <w:div w:id="1622030424">
      <w:bodyDiv w:val="1"/>
      <w:marLeft w:val="0"/>
      <w:marRight w:val="0"/>
      <w:marTop w:val="0"/>
      <w:marBottom w:val="0"/>
      <w:divBdr>
        <w:top w:val="none" w:sz="0" w:space="0" w:color="auto"/>
        <w:left w:val="none" w:sz="0" w:space="0" w:color="auto"/>
        <w:bottom w:val="none" w:sz="0" w:space="0" w:color="auto"/>
        <w:right w:val="none" w:sz="0" w:space="0" w:color="auto"/>
      </w:divBdr>
    </w:div>
    <w:div w:id="1624193166">
      <w:bodyDiv w:val="1"/>
      <w:marLeft w:val="0"/>
      <w:marRight w:val="0"/>
      <w:marTop w:val="0"/>
      <w:marBottom w:val="0"/>
      <w:divBdr>
        <w:top w:val="none" w:sz="0" w:space="0" w:color="auto"/>
        <w:left w:val="none" w:sz="0" w:space="0" w:color="auto"/>
        <w:bottom w:val="none" w:sz="0" w:space="0" w:color="auto"/>
        <w:right w:val="none" w:sz="0" w:space="0" w:color="auto"/>
      </w:divBdr>
    </w:div>
    <w:div w:id="1650477046">
      <w:bodyDiv w:val="1"/>
      <w:marLeft w:val="0"/>
      <w:marRight w:val="0"/>
      <w:marTop w:val="0"/>
      <w:marBottom w:val="0"/>
      <w:divBdr>
        <w:top w:val="none" w:sz="0" w:space="0" w:color="auto"/>
        <w:left w:val="none" w:sz="0" w:space="0" w:color="auto"/>
        <w:bottom w:val="none" w:sz="0" w:space="0" w:color="auto"/>
        <w:right w:val="none" w:sz="0" w:space="0" w:color="auto"/>
      </w:divBdr>
    </w:div>
    <w:div w:id="1802648105">
      <w:bodyDiv w:val="1"/>
      <w:marLeft w:val="0"/>
      <w:marRight w:val="0"/>
      <w:marTop w:val="0"/>
      <w:marBottom w:val="0"/>
      <w:divBdr>
        <w:top w:val="none" w:sz="0" w:space="0" w:color="auto"/>
        <w:left w:val="none" w:sz="0" w:space="0" w:color="auto"/>
        <w:bottom w:val="none" w:sz="0" w:space="0" w:color="auto"/>
        <w:right w:val="none" w:sz="0" w:space="0" w:color="auto"/>
      </w:divBdr>
    </w:div>
    <w:div w:id="1868516639">
      <w:bodyDiv w:val="1"/>
      <w:marLeft w:val="0"/>
      <w:marRight w:val="0"/>
      <w:marTop w:val="0"/>
      <w:marBottom w:val="0"/>
      <w:divBdr>
        <w:top w:val="none" w:sz="0" w:space="0" w:color="auto"/>
        <w:left w:val="none" w:sz="0" w:space="0" w:color="auto"/>
        <w:bottom w:val="none" w:sz="0" w:space="0" w:color="auto"/>
        <w:right w:val="none" w:sz="0" w:space="0" w:color="auto"/>
      </w:divBdr>
    </w:div>
    <w:div w:id="1872691654">
      <w:bodyDiv w:val="1"/>
      <w:marLeft w:val="0"/>
      <w:marRight w:val="0"/>
      <w:marTop w:val="0"/>
      <w:marBottom w:val="0"/>
      <w:divBdr>
        <w:top w:val="none" w:sz="0" w:space="0" w:color="auto"/>
        <w:left w:val="none" w:sz="0" w:space="0" w:color="auto"/>
        <w:bottom w:val="none" w:sz="0" w:space="0" w:color="auto"/>
        <w:right w:val="none" w:sz="0" w:space="0" w:color="auto"/>
      </w:divBdr>
    </w:div>
    <w:div w:id="1909916280">
      <w:bodyDiv w:val="1"/>
      <w:marLeft w:val="0"/>
      <w:marRight w:val="0"/>
      <w:marTop w:val="0"/>
      <w:marBottom w:val="0"/>
      <w:divBdr>
        <w:top w:val="none" w:sz="0" w:space="0" w:color="auto"/>
        <w:left w:val="none" w:sz="0" w:space="0" w:color="auto"/>
        <w:bottom w:val="none" w:sz="0" w:space="0" w:color="auto"/>
        <w:right w:val="none" w:sz="0" w:space="0" w:color="auto"/>
      </w:divBdr>
    </w:div>
    <w:div w:id="1954093259">
      <w:bodyDiv w:val="1"/>
      <w:marLeft w:val="0"/>
      <w:marRight w:val="0"/>
      <w:marTop w:val="0"/>
      <w:marBottom w:val="0"/>
      <w:divBdr>
        <w:top w:val="none" w:sz="0" w:space="0" w:color="auto"/>
        <w:left w:val="none" w:sz="0" w:space="0" w:color="auto"/>
        <w:bottom w:val="none" w:sz="0" w:space="0" w:color="auto"/>
        <w:right w:val="none" w:sz="0" w:space="0" w:color="auto"/>
      </w:divBdr>
    </w:div>
    <w:div w:id="2046560443">
      <w:bodyDiv w:val="1"/>
      <w:marLeft w:val="0"/>
      <w:marRight w:val="0"/>
      <w:marTop w:val="0"/>
      <w:marBottom w:val="0"/>
      <w:divBdr>
        <w:top w:val="none" w:sz="0" w:space="0" w:color="auto"/>
        <w:left w:val="none" w:sz="0" w:space="0" w:color="auto"/>
        <w:bottom w:val="none" w:sz="0" w:space="0" w:color="auto"/>
        <w:right w:val="none" w:sz="0" w:space="0" w:color="auto"/>
      </w:divBdr>
    </w:div>
    <w:div w:id="21167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Ikegwu, Kelechi M</dc:creator>
  <cp:keywords/>
  <dc:description/>
  <cp:lastModifiedBy>Ikegwu, Kelechi M</cp:lastModifiedBy>
  <cp:revision>24</cp:revision>
  <dcterms:created xsi:type="dcterms:W3CDTF">2020-12-14T15:41:00Z</dcterms:created>
  <dcterms:modified xsi:type="dcterms:W3CDTF">2020-12-30T20:41:00Z</dcterms:modified>
</cp:coreProperties>
</file>